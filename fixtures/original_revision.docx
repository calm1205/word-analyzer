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76A1A" w14:textId="1046B637" w:rsidR="000A0D4C" w:rsidRPr="000A0D4C" w:rsidRDefault="00784379" w:rsidP="000A0D4C">
      <w:pPr>
        <w:widowControl/>
        <w:spacing w:after="240"/>
        <w:jc w:val="center"/>
        <w:rPr>
          <w:rFonts w:ascii="Hiragino Kaku Gothic ProN" w:eastAsia="ＭＳ Ｐゴシック" w:hAnsi="Hiragino Kaku Gothic ProN" w:cs="ＭＳ Ｐゴシック"/>
          <w:color w:val="47413D"/>
          <w:kern w:val="0"/>
          <w:szCs w:val="21"/>
        </w:rPr>
      </w:pPr>
      <w:r>
        <w:rPr>
          <w:rFonts w:ascii="ＭＳ 明朝" w:eastAsia="ＭＳ 明朝" w:hAnsi="ＭＳ 明朝" w:cs="ＭＳ Ｐゴシック"/>
          <w:color w:val="000000"/>
          <w:kern w:val="0"/>
          <w:szCs w:val="21"/>
        </w:rPr>
        <w:t xml:space="preserve"> </w:t>
      </w:r>
      <w:r w:rsidR="000A0D4C" w:rsidRPr="000A0D4C">
        <w:rPr>
          <w:rFonts w:ascii="ＭＳ 明朝" w:eastAsia="ＭＳ 明朝" w:hAnsi="ＭＳ 明朝" w:cs="ＭＳ Ｐゴシック" w:hint="eastAsia"/>
          <w:color w:val="000000"/>
          <w:kern w:val="0"/>
          <w:szCs w:val="21"/>
        </w:rPr>
        <w:t>商標及び著作物使用許諾契約書</w:t>
      </w:r>
    </w:p>
    <w:p w14:paraId="07AE280A" w14:textId="2A49EE9E" w:rsidR="000A0D4C" w:rsidRPr="000A0D4C" w:rsidRDefault="00A21FC7" w:rsidP="000A0D4C">
      <w:pPr>
        <w:widowControl/>
        <w:jc w:val="left"/>
        <w:rPr>
          <w:rFonts w:ascii="Hiragino Kaku Gothic ProN" w:eastAsia="ＭＳ Ｐゴシック" w:hAnsi="Hiragino Kaku Gothic ProN" w:cs="ＭＳ Ｐゴシック"/>
          <w:color w:val="47413D"/>
          <w:kern w:val="0"/>
          <w:szCs w:val="21"/>
        </w:rPr>
      </w:pPr>
      <w:ins w:id="0" w:author="Nagi Moriyama" w:date="2024-10-08T10:02:00Z" w16du:dateUtc="2024-10-08T01:02:00Z">
        <w:r>
          <w:rPr>
            <w:rFonts w:ascii="ＭＳ 明朝" w:eastAsia="ＭＳ 明朝" w:hAnsi="ＭＳ 明朝" w:cs="ＭＳ Ｐゴシック"/>
            <w:color w:val="000000"/>
            <w:kern w:val="0"/>
            <w:szCs w:val="21"/>
          </w:rPr>
          <w:t>MNTSQ</w:t>
        </w:r>
      </w:ins>
      <w:del w:id="1" w:author="Nagi Moriyama" w:date="2024-10-08T10:02:00Z" w16du:dateUtc="2024-10-08T01:02:00Z">
        <w:r w:rsidR="000A0D4C" w:rsidRPr="00EC07A3" w:rsidDel="00A21FC7">
          <w:rPr>
            <w:rFonts w:ascii="ＭＳ 明朝" w:eastAsia="ＭＳ 明朝" w:hAnsi="ＭＳ 明朝" w:cs="ＭＳ Ｐゴシック" w:hint="eastAsia"/>
            <w:color w:val="000000"/>
            <w:kern w:val="0"/>
            <w:szCs w:val="21"/>
          </w:rPr>
          <w:delText>Aテクノロジー</w:delText>
        </w:r>
      </w:del>
      <w:r w:rsidR="000A0D4C" w:rsidRPr="00EC07A3">
        <w:rPr>
          <w:rFonts w:ascii="ＭＳ 明朝" w:eastAsia="ＭＳ 明朝" w:hAnsi="ＭＳ 明朝" w:cs="ＭＳ Ｐゴシック" w:hint="eastAsia"/>
          <w:color w:val="000000"/>
          <w:kern w:val="0"/>
          <w:szCs w:val="21"/>
        </w:rPr>
        <w:t>株式会社</w:t>
      </w:r>
      <w:r w:rsidR="000A0D4C" w:rsidRPr="000A0D4C">
        <w:rPr>
          <w:rFonts w:ascii="ＭＳ 明朝" w:eastAsia="ＭＳ 明朝" w:hAnsi="ＭＳ 明朝" w:cs="ＭＳ Ｐゴシック" w:hint="eastAsia"/>
          <w:color w:val="000000"/>
          <w:kern w:val="0"/>
          <w:szCs w:val="21"/>
        </w:rPr>
        <w:t>（ 以下、「甲」という。） と、</w:t>
      </w:r>
      <w:ins w:id="2" w:author="Nagi Moriyama" w:date="2024-10-08T10:03:00Z" w16du:dateUtc="2024-10-08T01:03:00Z">
        <w:r>
          <w:rPr>
            <w:rFonts w:ascii="ＭＳ 明朝" w:eastAsia="ＭＳ 明朝" w:hAnsi="ＭＳ 明朝" w:cs="ＭＳ Ｐゴシック" w:hint="eastAsia"/>
            <w:color w:val="000000"/>
            <w:kern w:val="0"/>
            <w:szCs w:val="21"/>
          </w:rPr>
          <w:t>三菱</w:t>
        </w:r>
      </w:ins>
      <w:r w:rsidR="000A0D4C" w:rsidRPr="00EC07A3">
        <w:rPr>
          <w:rFonts w:ascii="ＭＳ 明朝" w:eastAsia="ＭＳ 明朝" w:hAnsi="ＭＳ 明朝" w:cs="ＭＳ Ｐゴシック" w:hint="eastAsia"/>
          <w:color w:val="000000"/>
          <w:kern w:val="0"/>
          <w:szCs w:val="21"/>
        </w:rPr>
        <w:t>B</w:t>
      </w:r>
      <w:del w:id="3" w:author="Nagi Moriyama" w:date="2024-10-08T10:03:00Z" w16du:dateUtc="2024-10-08T01:03:00Z">
        <w:r w:rsidR="000A0D4C" w:rsidRPr="00EC07A3" w:rsidDel="00A21FC7">
          <w:rPr>
            <w:rFonts w:ascii="ＭＳ 明朝" w:eastAsia="ＭＳ 明朝" w:hAnsi="ＭＳ 明朝" w:cs="ＭＳ Ｐゴシック" w:hint="eastAsia"/>
            <w:color w:val="000000"/>
            <w:kern w:val="0"/>
            <w:szCs w:val="21"/>
          </w:rPr>
          <w:delText>商事</w:delText>
        </w:r>
      </w:del>
      <w:r w:rsidR="000A0D4C" w:rsidRPr="00EC07A3">
        <w:rPr>
          <w:rFonts w:ascii="ＭＳ 明朝" w:eastAsia="ＭＳ 明朝" w:hAnsi="ＭＳ 明朝" w:cs="ＭＳ Ｐゴシック" w:hint="eastAsia"/>
          <w:color w:val="000000"/>
          <w:kern w:val="0"/>
          <w:szCs w:val="21"/>
        </w:rPr>
        <w:t>株式会社</w:t>
      </w:r>
      <w:r w:rsidR="000A0D4C"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（以下、「乙」という。）とは、甲が権利を有する「○○○○」に関わる商標と「○○○○」に関わる著作物とに関する使用許諾契約（以下「本契約」という）を、次のとおり締結する。</w:t>
      </w:r>
      <w:r w:rsidR="000A0D4C" w:rsidRPr="000A0D4C">
        <w:rPr>
          <w:rFonts w:ascii="ＭＳ 明朝" w:eastAsia="ＭＳ 明朝" w:hAnsi="ＭＳ 明朝" w:cs="ＭＳ Ｐゴシック" w:hint="eastAsia"/>
          <w:color w:val="000000"/>
          <w:kern w:val="0"/>
          <w:szCs w:val="21"/>
        </w:rPr>
        <w:br/>
      </w:r>
      <w:r w:rsidR="000A0D4C" w:rsidRPr="000A0D4C">
        <w:rPr>
          <w:rFonts w:ascii="ＭＳ 明朝" w:eastAsia="ＭＳ 明朝" w:hAnsi="ＭＳ 明朝" w:cs="ＭＳ Ｐゴシック" w:hint="eastAsia"/>
          <w:color w:val="000000"/>
          <w:kern w:val="0"/>
          <w:szCs w:val="21"/>
        </w:rPr>
        <w:br/>
        <w:t>第１条（定 義）</w:t>
      </w:r>
    </w:p>
    <w:p w14:paraId="3F42AAC6" w14:textId="00BB447B"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del w:id="4" w:author="Nagi Moriyama" w:date="2024-10-08T10:03:00Z" w16du:dateUtc="2024-10-08T01:03:00Z">
        <w:r w:rsidRPr="000A0D4C" w:rsidDel="00A21FC7">
          <w:rPr>
            <w:rFonts w:ascii="ＭＳ 明朝" w:eastAsia="ＭＳ 明朝" w:hAnsi="ＭＳ 明朝" w:cs="ＭＳ Ｐゴシック" w:hint="eastAsia"/>
            <w:color w:val="000000"/>
            <w:kern w:val="0"/>
            <w:szCs w:val="21"/>
          </w:rPr>
          <w:br/>
          <w:delText>（１）「本件商標」とは、甲が権利を有する「○○○○」に関わるすべての商標をいう。</w:delText>
        </w:r>
      </w:del>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B9E4F09" w14:textId="77777777" w:rsidR="00F30F5E" w:rsidRDefault="00D02DF9" w:rsidP="00A9493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000A0D4C"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4083D2BB" w14:textId="6FC65F3A" w:rsidR="00A21FC7" w:rsidRDefault="00D02DF9" w:rsidP="00A9493C">
      <w:pPr>
        <w:widowControl/>
        <w:jc w:val="left"/>
        <w:rPr>
          <w:ins w:id="5" w:author="Nagi Moriyama" w:date="2024-10-08T10:04:00Z" w16du:dateUtc="2024-10-08T01:04:00Z"/>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w:t>
      </w:r>
      <w:ins w:id="6" w:author="Nagi Moriyama" w:date="2024-10-08T10:04:00Z" w16du:dateUtc="2024-10-08T01:04:00Z">
        <w:r w:rsidR="00A21FC7"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ins>
    </w:p>
    <w:p w14:paraId="034AF5B3" w14:textId="6152479B" w:rsidR="00D02DF9" w:rsidRPr="00A9493C" w:rsidRDefault="00A21FC7" w:rsidP="00A9493C">
      <w:pPr>
        <w:widowControl/>
        <w:jc w:val="left"/>
        <w:rPr>
          <w:rFonts w:ascii="ＭＳ 明朝" w:eastAsia="ＭＳ 明朝" w:hAnsi="ＭＳ 明朝" w:cs="ＭＳ Ｐゴシック"/>
          <w:color w:val="000000"/>
          <w:kern w:val="0"/>
          <w:szCs w:val="21"/>
        </w:rPr>
      </w:pPr>
      <w:ins w:id="7" w:author="Nagi Moriyama" w:date="2024-10-08T10:04:00Z" w16du:dateUtc="2024-10-08T01:04:00Z">
        <w:r>
          <w:rPr>
            <w:rFonts w:ascii="ＭＳ 明朝" w:eastAsia="ＭＳ 明朝" w:hAnsi="ＭＳ 明朝" w:cs="ＭＳ Ｐゴシック" w:hint="eastAsia"/>
            <w:color w:val="000000"/>
            <w:kern w:val="0"/>
            <w:szCs w:val="21"/>
          </w:rPr>
          <w:t>３．</w:t>
        </w:r>
      </w:ins>
      <w:r w:rsidR="00D02DF9">
        <w:rPr>
          <w:rFonts w:ascii="ＭＳ 明朝" w:eastAsia="ＭＳ 明朝" w:hAnsi="ＭＳ 明朝" w:cs="ＭＳ Ｐゴシック" w:hint="eastAsia"/>
          <w:color w:val="000000"/>
          <w:kern w:val="0"/>
          <w:szCs w:val="21"/>
        </w:rPr>
        <w:t>甲は、乙以外の第三者に本件商標及び本件著作物の使用を許諾してはならない。ただし、乙の承諾がある場合には、この限りでない。</w:t>
      </w:r>
    </w:p>
    <w:p w14:paraId="6DC07704" w14:textId="77777777" w:rsidR="00A9493C" w:rsidRPr="00A9493C" w:rsidRDefault="00A9493C" w:rsidP="00A9493C"/>
    <w:p w14:paraId="0BA2CDFE" w14:textId="77777777" w:rsidR="00F30F5E" w:rsidRDefault="00F30F5E"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FC54523" w14:textId="77777777" w:rsidR="00A842AB" w:rsidRDefault="00A842AB"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00F30F5E">
        <w:rPr>
          <w:rFonts w:ascii="ＭＳ 明朝" w:eastAsia="ＭＳ 明朝" w:hAnsi="ＭＳ 明朝" w:cs="ＭＳ Ｐゴシック" w:hint="eastAsia"/>
          <w:color w:val="000000"/>
          <w:kern w:val="0"/>
          <w:szCs w:val="21"/>
        </w:rPr>
        <w:t>乙は、</w:t>
      </w:r>
      <w:r>
        <w:rPr>
          <w:rFonts w:ascii="ＭＳ 明朝" w:eastAsia="ＭＳ 明朝" w:hAnsi="ＭＳ 明朝" w:cs="ＭＳ Ｐゴシック" w:hint="eastAsia"/>
          <w:color w:val="000000"/>
          <w:kern w:val="0"/>
          <w:szCs w:val="21"/>
        </w:rPr>
        <w:t>本契約の有効期間中、事前に甲</w:t>
      </w:r>
      <w:r w:rsidR="00343E12">
        <w:rPr>
          <w:rFonts w:ascii="ＭＳ 明朝" w:eastAsia="ＭＳ 明朝" w:hAnsi="ＭＳ 明朝" w:cs="ＭＳ Ｐゴシック" w:hint="eastAsia"/>
          <w:color w:val="000000"/>
          <w:kern w:val="0"/>
          <w:szCs w:val="21"/>
        </w:rPr>
        <w:t>の書面による承諾を得た場合を除き、甲と競業する第三者の保有する商標</w:t>
      </w:r>
      <w:r w:rsidR="00D02DF9">
        <w:rPr>
          <w:rFonts w:ascii="ＭＳ 明朝" w:eastAsia="ＭＳ 明朝" w:hAnsi="ＭＳ 明朝" w:cs="ＭＳ Ｐゴシック" w:hint="eastAsia"/>
          <w:color w:val="000000"/>
          <w:kern w:val="0"/>
          <w:szCs w:val="21"/>
        </w:rPr>
        <w:t>及び著作物</w:t>
      </w:r>
      <w:r w:rsidR="00343E12">
        <w:rPr>
          <w:rFonts w:ascii="ＭＳ 明朝" w:eastAsia="ＭＳ 明朝" w:hAnsi="ＭＳ 明朝" w:cs="ＭＳ Ｐゴシック" w:hint="eastAsia"/>
          <w:color w:val="000000"/>
          <w:kern w:val="0"/>
          <w:szCs w:val="21"/>
        </w:rPr>
        <w:t>を利用した商品を取り扱ってはならない。</w:t>
      </w:r>
    </w:p>
    <w:p w14:paraId="4DFA54F0" w14:textId="77777777" w:rsidR="00A842AB" w:rsidRDefault="00A842AB"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w:t>
      </w:r>
      <w:r w:rsidR="00D02DF9">
        <w:rPr>
          <w:rFonts w:ascii="ＭＳ 明朝" w:eastAsia="ＭＳ 明朝" w:hAnsi="ＭＳ 明朝" w:cs="ＭＳ Ｐゴシック" w:hint="eastAsia"/>
          <w:color w:val="000000"/>
          <w:kern w:val="0"/>
          <w:szCs w:val="21"/>
        </w:rPr>
        <w:t>及び著作物</w:t>
      </w:r>
      <w:r>
        <w:rPr>
          <w:rFonts w:ascii="ＭＳ 明朝" w:eastAsia="ＭＳ 明朝" w:hAnsi="ＭＳ 明朝" w:cs="ＭＳ Ｐゴシック" w:hint="eastAsia"/>
          <w:color w:val="000000"/>
          <w:kern w:val="0"/>
          <w:szCs w:val="21"/>
        </w:rPr>
        <w:t>を利用した商品を取り扱おうとしている場合において、当該第三者が甲の事業と競業するか否かにつき疑義があるときは、甲に対し事前に通知し、甲の見解を求めなければならない。</w:t>
      </w:r>
    </w:p>
    <w:p w14:paraId="17995362"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00343E12">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020820F"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2A2A60C7"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36CF785A"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5048E82A" w14:textId="77777777" w:rsidR="00147224" w:rsidRPr="000A0D4C" w:rsidRDefault="00147224" w:rsidP="00147224">
      <w:pPr>
        <w:widowControl/>
        <w:ind w:firstLine="1767"/>
        <w:jc w:val="left"/>
        <w:rPr>
          <w:rFonts w:ascii="ＭＳ 明朝" w:eastAsia="ＭＳ 明朝" w:hAnsi="ＭＳ 明朝" w:cs="ＭＳ Ｐゴシック"/>
          <w:color w:val="000000"/>
          <w:kern w:val="0"/>
          <w:szCs w:val="21"/>
        </w:rPr>
      </w:pPr>
    </w:p>
    <w:p w14:paraId="17FF7A70"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3F08D2BC"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50894B0A"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3E10A92E"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0372ECB"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00AD680"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AD39B2E"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2F513C5" w14:textId="77777777" w:rsidR="000A0EF3" w:rsidRPr="00E367C6" w:rsidRDefault="000A0D4C" w:rsidP="000A0D4C">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w:t>
      </w:r>
      <w:r w:rsidR="00A9493C" w:rsidRPr="00E367C6">
        <w:rPr>
          <w:rFonts w:ascii="ＭＳ 明朝" w:eastAsia="ＭＳ 明朝" w:hAnsi="ＭＳ 明朝" w:cs="ＭＳ Ｐゴシック" w:hint="eastAsia"/>
          <w:color w:val="000000" w:themeColor="text1"/>
          <w:kern w:val="0"/>
          <w:szCs w:val="21"/>
        </w:rPr>
        <w:t>その他契約を継続しがたい重大な事由が生じたとき</w:t>
      </w:r>
    </w:p>
    <w:p w14:paraId="6F044ECB"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34FC6F9"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7690F048"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15EF258"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BF39C1E" w14:textId="380F7D26" w:rsidR="005473B6" w:rsidRPr="00E367C6" w:rsidRDefault="000A0D4C" w:rsidP="005473B6">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BDAD489" w14:textId="77777777" w:rsidR="005473B6" w:rsidRPr="00C83F63" w:rsidRDefault="005473B6" w:rsidP="000A0D4C">
      <w:pPr>
        <w:widowControl/>
        <w:jc w:val="left"/>
        <w:rPr>
          <w:rFonts w:ascii="Hiragino Kaku Gothic ProN" w:eastAsia="ＭＳ Ｐゴシック" w:hAnsi="Hiragino Kaku Gothic ProN" w:cs="ＭＳ Ｐゴシック"/>
          <w:color w:val="47413D"/>
          <w:kern w:val="0"/>
          <w:szCs w:val="21"/>
        </w:rPr>
      </w:pPr>
    </w:p>
    <w:p w14:paraId="3772C8CF" w14:textId="77777777" w:rsidR="000A0D4C" w:rsidRPr="00E367C6" w:rsidRDefault="000A0D4C" w:rsidP="000A0D4C">
      <w:pPr>
        <w:widowControl/>
        <w:spacing w:after="240"/>
        <w:ind w:firstLine="1980"/>
        <w:jc w:val="left"/>
        <w:rPr>
          <w:rFonts w:ascii="Hiragino Kaku Gothic ProN" w:eastAsia="ＭＳ Ｐゴシック" w:hAnsi="Hiragino Kaku Gothic ProN"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br/>
        <w:t>本契約締結の証として、本書２通を作成し、甲乙それぞれ各１通を保管する。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E367C6">
        <w:rPr>
          <w:rFonts w:ascii="ＭＳ 明朝" w:eastAsia="ＭＳ 明朝" w:hAnsi="ＭＳ 明朝" w:cs="ＭＳ Ｐゴシック" w:hint="eastAsia"/>
          <w:color w:val="000000" w:themeColor="text1"/>
          <w:kern w:val="0"/>
          <w:szCs w:val="21"/>
          <w:lang w:eastAsia="zh-CN"/>
        </w:rPr>
        <w:t>平成○○年○○月○○日</w:t>
      </w:r>
    </w:p>
    <w:p w14:paraId="498E79B3" w14:textId="77777777" w:rsidR="000A0D4C" w:rsidRPr="00E367C6" w:rsidRDefault="000A0D4C" w:rsidP="000A0D4C">
      <w:pPr>
        <w:widowControl/>
        <w:ind w:firstLine="198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 xml:space="preserve">甲　住所　</w:t>
      </w:r>
    </w:p>
    <w:p w14:paraId="79DFB352" w14:textId="77777777" w:rsidR="000A0D4C" w:rsidRPr="00E367C6" w:rsidRDefault="000A0D4C" w:rsidP="000A0D4C">
      <w:pPr>
        <w:widowControl/>
        <w:ind w:firstLine="264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w:t>
      </w:r>
    </w:p>
    <w:p w14:paraId="15EF5531"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氏名</w:t>
      </w:r>
    </w:p>
    <w:p w14:paraId="19A3EAC8" w14:textId="77777777" w:rsidR="000A0D4C" w:rsidRPr="00E367C6" w:rsidRDefault="000A0D4C" w:rsidP="000A0D4C">
      <w:pPr>
        <w:widowControl/>
        <w:ind w:firstLine="484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印</w:t>
      </w:r>
      <w:r w:rsidRPr="00E367C6">
        <w:rPr>
          <w:rFonts w:ascii="Hiragino Kaku Gothic ProN" w:eastAsia="ＭＳ Ｐゴシック" w:hAnsi="Hiragino Kaku Gothic ProN" w:cs="ＭＳ Ｐゴシック"/>
          <w:color w:val="000000" w:themeColor="text1"/>
          <w:kern w:val="0"/>
          <w:szCs w:val="21"/>
        </w:rPr>
        <w:br/>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 xml:space="preserve">乙　住所　</w:t>
      </w:r>
    </w:p>
    <w:p w14:paraId="4072B40D"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氏名　　　　　　　　　　　　　　　　　　　　　　　</w:t>
      </w:r>
    </w:p>
    <w:p w14:paraId="0B7235CF"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印</w:t>
      </w:r>
    </w:p>
    <w:p w14:paraId="37870CEF" w14:textId="77777777" w:rsidR="003A2AA6" w:rsidRPr="00EC07A3" w:rsidRDefault="003A2AA6">
      <w:pPr>
        <w:rPr>
          <w:szCs w:val="21"/>
        </w:rPr>
      </w:pPr>
    </w:p>
    <w:sectPr w:rsidR="003A2AA6" w:rsidRPr="00EC07A3" w:rsidSect="00D80E34">
      <w:pgSz w:w="11900" w:h="16840"/>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7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iragino Kaku Gothic ProN">
    <w:altName w:val="HGPｺﾞｼｯｸE"/>
    <w:panose1 w:val="020B0604020202020204"/>
    <w:charset w:val="80"/>
    <w:family w:val="swiss"/>
    <w:pitch w:val="variable"/>
    <w:sig w:usb0="E00002FF" w:usb1="7AC7FFFF" w:usb2="00000012" w:usb3="00000000" w:csb0="0002000D"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05006"/>
    <w:multiLevelType w:val="hybridMultilevel"/>
    <w:tmpl w:val="2F5668D8"/>
    <w:lvl w:ilvl="0" w:tplc="4D18FC9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69757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gi Moriyama">
    <w15:presenceInfo w15:providerId="AD" w15:userId="S::nagi.moriyama@mntsq.com::06d69fe7-4a5e-49a6-b898-ba0135f464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trackRevisions/>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4C"/>
    <w:rsid w:val="000401C9"/>
    <w:rsid w:val="000A0D4C"/>
    <w:rsid w:val="000A0EF3"/>
    <w:rsid w:val="00101992"/>
    <w:rsid w:val="00147224"/>
    <w:rsid w:val="00180A51"/>
    <w:rsid w:val="001C3E68"/>
    <w:rsid w:val="002C7813"/>
    <w:rsid w:val="00343E12"/>
    <w:rsid w:val="00361D03"/>
    <w:rsid w:val="003A2AA6"/>
    <w:rsid w:val="003C4CE7"/>
    <w:rsid w:val="003D1498"/>
    <w:rsid w:val="00511235"/>
    <w:rsid w:val="005473B6"/>
    <w:rsid w:val="005E654C"/>
    <w:rsid w:val="00623FF5"/>
    <w:rsid w:val="00674F19"/>
    <w:rsid w:val="006E2191"/>
    <w:rsid w:val="00784379"/>
    <w:rsid w:val="007A55A3"/>
    <w:rsid w:val="009148F5"/>
    <w:rsid w:val="00A21FC7"/>
    <w:rsid w:val="00A842AB"/>
    <w:rsid w:val="00A9493C"/>
    <w:rsid w:val="00B46FAE"/>
    <w:rsid w:val="00C83F63"/>
    <w:rsid w:val="00D02DF9"/>
    <w:rsid w:val="00D80E34"/>
    <w:rsid w:val="00DE0AD9"/>
    <w:rsid w:val="00E367C6"/>
    <w:rsid w:val="00E505E2"/>
    <w:rsid w:val="00EC07A3"/>
    <w:rsid w:val="00F30F5E"/>
    <w:rsid w:val="00F54C70"/>
    <w:rsid w:val="00FC0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12C818"/>
  <w15:chartTrackingRefBased/>
  <w15:docId w15:val="{9B5B8B62-892B-4144-B6D9-D6DC9B70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3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F5E"/>
    <w:pPr>
      <w:ind w:leftChars="400" w:left="840"/>
    </w:pPr>
  </w:style>
  <w:style w:type="paragraph" w:styleId="a4">
    <w:name w:val="Revision"/>
    <w:hidden/>
    <w:uiPriority w:val="99"/>
    <w:semiHidden/>
    <w:rsid w:val="00A21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24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4FA169E-278B-AF4E-8B24-4E0791346532}">
  <we:reference id="81fbac87-7a73-4bff-a71c-282c31c50868" version="0.0.0.1"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F5A4608-0BC9-E943-B4AA-E0B83BBC3157}">
  <we:reference id="83c757f8-1ec7-43bc-89f9-19f0cd765c5b" version="1.0.0.5"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DED86C8-B392-BC48-B24C-AD7F04A54B28}">
  <we:reference id="92fa63f9-67f4-4837-b6d8-ae9de7f338f8" version="1.0.0.5"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TotalTime>
  <Pages>3</Pages>
  <Words>343</Words>
  <Characters>1957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2296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pksha14</dc:creator>
  <cp:keywords/>
  <dc:description/>
  <cp:lastModifiedBy>Nagi Moriyama</cp:lastModifiedBy>
  <cp:revision>9</cp:revision>
  <cp:lastPrinted>2024-08-08T08:53:00Z</cp:lastPrinted>
  <dcterms:created xsi:type="dcterms:W3CDTF">2019-11-21T09:39:00Z</dcterms:created>
  <dcterms:modified xsi:type="dcterms:W3CDTF">2024-10-08T01:05:00Z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NTSQ_OFFICE_KEY_59e27c0f3729c1eb14c30886afad61cd909ed1342786b76f2def8978e4e4a08d">
    <vt:lpwstr>3a97eba442a5629a0a24d06aaff89ba13c39d09a74b9cc2b63028cc1e28b070290ddf95dafa6a25f74aaa494a1432cab63772a936f17715531e6bea42f1630ff</vt:lpwstr>
  </property>
</Properties>
</file>