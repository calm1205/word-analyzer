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76A1A" w14:textId="1046B637" w:rsidR="000A0D4C" w:rsidRPr="000A0D4C" w:rsidRDefault="00784379" w:rsidP="000A0D4C">
      <w:pPr>
        <w:widowControl/>
        <w:spacing w:after="240"/>
        <w:jc w:val="center"/>
        <w:rPr>
          <w:rFonts w:ascii="Hiragino Kaku Gothic ProN" w:eastAsia="ＭＳ Ｐゴシック" w:hAnsi="Hiragino Kaku Gothic ProN" w:cs="ＭＳ Ｐゴシック"/>
          <w:color w:val="47413D"/>
          <w:kern w:val="0"/>
          <w:szCs w:val="21"/>
        </w:rPr>
      </w:pPr>
      <w:r>
        <w:rPr>
          <w:rFonts w:ascii="ＭＳ 明朝" w:eastAsia="ＭＳ 明朝" w:hAnsi="ＭＳ 明朝" w:cs="ＭＳ Ｐゴシック"/>
          <w:color w:val="000000"/>
          <w:kern w:val="0"/>
          <w:szCs w:val="21"/>
        </w:rPr>
        <w:t xml:space="preserve"> </w:t>
      </w:r>
      <w:r w:rsidR="000A0D4C" w:rsidRPr="000A0D4C">
        <w:rPr>
          <w:rFonts w:ascii="ＭＳ 明朝" w:eastAsia="ＭＳ 明朝" w:hAnsi="ＭＳ 明朝" w:cs="ＭＳ Ｐゴシック" w:hint="eastAsia"/>
          <w:color w:val="000000"/>
          <w:kern w:val="0"/>
          <w:szCs w:val="21"/>
        </w:rPr>
        <w:t>商標及び著作物使用許諾契約書</w:t>
      </w:r>
    </w:p>
    <w:p w14:paraId="07AE280A" w14:textId="43FC4CA0"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w:t>
      </w:r>
      <w:del w:id="0"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1" w:author="Nagi Moriyama" w:date="2024-10-10T09:28:00Z" w16du:dateUtc="2024-10-10T00:28:00Z">
        <w:r w:rsidR="00DE69D5">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2"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3" w:author="Nagi Moriyama" w:date="2024-10-10T09:28:00Z" w16du:dateUtc="2024-10-10T00:28:00Z">
        <w:r w:rsidR="00DE69D5">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4"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5" w:author="Nagi Moriyama" w:date="2024-10-10T09:28:00Z" w16du:dateUtc="2024-10-10T00:28:00Z">
        <w:r w:rsidR="00DE69D5">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6" w:author="Nagi Moriyama" w:date="2024-10-10T09:28:00Z" w16du:dateUtc="2024-10-10T00:28:00Z">
        <w:r w:rsidR="00DE69D5">
          <w:rPr>
            <w:rFonts w:ascii="ＭＳ 明朝" w:eastAsia="ＭＳ 明朝" w:hAnsi="ＭＳ 明朝" w:cs="ＭＳ Ｐゴシック"/>
            <w:color w:val="000000"/>
            <w:kern w:val="0"/>
            <w:szCs w:val="21"/>
          </w:rPr>
          <w:t>1</w:t>
        </w:r>
      </w:ins>
      <w:del w:id="7"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3F42AAC6" w14:textId="1AACDA7A"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8" w:author="Nagi Moriyama" w:date="2024-10-10T09:28:00Z" w16du:dateUtc="2024-10-10T00:28:00Z">
        <w:r w:rsidR="00DE69D5">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9"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10"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1" w:author="Nagi Moriyama" w:date="2024-10-10T09:28:00Z" w16du:dateUtc="2024-10-10T00:28:00Z">
        <w:r w:rsidR="00DE69D5">
          <w:rPr>
            <w:rFonts w:ascii="ＭＳ 明朝" w:eastAsia="ＭＳ 明朝" w:hAnsi="ＭＳ 明朝" w:cs="ＭＳ Ｐゴシック"/>
            <w:color w:val="000000"/>
            <w:kern w:val="0"/>
            <w:szCs w:val="21"/>
          </w:rPr>
          <w:t>2</w:t>
        </w:r>
      </w:ins>
      <w:del w:id="12"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7B9E4F09" w14:textId="57466F3B" w:rsidR="00F30F5E"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13" w:author="Nagi Moriyama" w:date="2024-10-10T09:29:00Z" w16du:dateUtc="2024-10-10T00:29:00Z">
        <w:r w:rsidR="00DE69D5">
          <w:rPr>
            <w:rFonts w:ascii="ＭＳ 明朝" w:eastAsia="ＭＳ 明朝" w:hAnsi="ＭＳ 明朝" w:cs="ＭＳ Ｐゴシック" w:hint="eastAsia"/>
            <w:color w:val="000000"/>
            <w:kern w:val="0"/>
            <w:szCs w:val="21"/>
          </w:rPr>
          <w:t>甲</w:t>
        </w:r>
      </w:ins>
      <w:del w:id="14" w:author="Nagi Moriyama" w:date="2024-10-10T09:28:00Z" w16du:dateUtc="2024-10-10T00:28:00Z">
        <w:r w:rsidR="000A0D4C" w:rsidRPr="00A9493C" w:rsidDel="00DE69D5">
          <w:rPr>
            <w:rFonts w:ascii="ＭＳ 明朝" w:eastAsia="ＭＳ 明朝" w:hAnsi="ＭＳ 明朝" w:cs="ＭＳ Ｐゴシック" w:hint="eastAsia"/>
            <w:color w:val="000000"/>
            <w:kern w:val="0"/>
            <w:szCs w:val="21"/>
          </w:rPr>
          <w:delText>甲</w:delText>
        </w:r>
      </w:del>
      <w:r w:rsidR="000A0D4C"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000A0D4C" w:rsidRPr="00DE69D5">
        <w:rPr>
          <w:rFonts w:ascii="ＭＳ 明朝" w:eastAsia="ＭＳ 明朝" w:hAnsi="ＭＳ 明朝" w:cs="ＭＳ Ｐゴシック" w:hint="eastAsia"/>
          <w:color w:val="000000"/>
          <w:kern w:val="0"/>
          <w:szCs w:val="21"/>
          <w:highlight w:val="yellow"/>
          <w:rPrChange w:id="15"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000A0D4C" w:rsidRPr="00A9493C">
        <w:rPr>
          <w:rFonts w:ascii="ＭＳ 明朝" w:eastAsia="ＭＳ 明朝" w:hAnsi="ＭＳ 明朝" w:cs="ＭＳ Ｐゴシック" w:hint="eastAsia"/>
          <w:color w:val="000000"/>
          <w:kern w:val="0"/>
          <w:szCs w:val="21"/>
        </w:rPr>
        <w:t>する。</w:t>
      </w:r>
    </w:p>
    <w:p w14:paraId="034AF5B3" w14:textId="25CAC61A" w:rsidR="00D02DF9" w:rsidRPr="00A9493C"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DE69D5">
        <w:rPr>
          <w:rFonts w:ascii="ＭＳ 明朝" w:eastAsia="ＭＳ 明朝" w:hAnsi="ＭＳ 明朝" w:cs="ＭＳ Ｐゴシック" w:hint="eastAsia"/>
          <w:i/>
          <w:iCs/>
          <w:color w:val="000000"/>
          <w:kern w:val="0"/>
          <w:szCs w:val="21"/>
          <w:rPrChange w:id="16"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17"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18"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19"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6DC07704" w14:textId="77777777" w:rsidR="00A9493C" w:rsidRPr="00A9493C" w:rsidRDefault="00A9493C" w:rsidP="00A9493C"/>
    <w:p w14:paraId="0BA2CDFE" w14:textId="77777777" w:rsidR="00F30F5E" w:rsidRDefault="00F30F5E"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FC54523" w14:textId="68E3C068"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F30F5E">
        <w:rPr>
          <w:rFonts w:ascii="ＭＳ 明朝" w:eastAsia="ＭＳ 明朝" w:hAnsi="ＭＳ 明朝" w:cs="ＭＳ Ｐゴシック" w:hint="eastAsia"/>
          <w:color w:val="000000"/>
          <w:kern w:val="0"/>
          <w:szCs w:val="21"/>
        </w:rPr>
        <w:t>乙は、</w:t>
      </w:r>
      <w:r>
        <w:rPr>
          <w:rFonts w:ascii="ＭＳ 明朝" w:eastAsia="ＭＳ 明朝" w:hAnsi="ＭＳ 明朝" w:cs="ＭＳ Ｐゴシック" w:hint="eastAsia"/>
          <w:color w:val="000000"/>
          <w:kern w:val="0"/>
          <w:szCs w:val="21"/>
        </w:rPr>
        <w:t>本契約の有効期間中、</w:t>
      </w:r>
      <w:ins w:id="20" w:author="Nagi Moriyama" w:date="2024-10-10T09:29:00Z" w16du:dateUtc="2024-10-10T00:29:00Z">
        <w:r w:rsidR="00DE69D5">
          <w:rPr>
            <w:rFonts w:ascii="ＭＳ 明朝" w:eastAsia="ＭＳ 明朝" w:hAnsi="ＭＳ 明朝" w:cs="ＭＳ Ｐゴシック" w:hint="eastAsia"/>
            <w:color w:val="000000"/>
            <w:kern w:val="0"/>
            <w:szCs w:val="21"/>
          </w:rPr>
          <w:t>事前</w:t>
        </w:r>
      </w:ins>
      <w:del w:id="21"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w:t>
      </w:r>
      <w:r w:rsidR="00343E12">
        <w:rPr>
          <w:rFonts w:ascii="ＭＳ 明朝" w:eastAsia="ＭＳ 明朝" w:hAnsi="ＭＳ 明朝" w:cs="ＭＳ Ｐゴシック" w:hint="eastAsia"/>
          <w:color w:val="000000"/>
          <w:kern w:val="0"/>
          <w:szCs w:val="21"/>
        </w:rPr>
        <w:t>の書面による承諾を得た場合を除き、甲と競業する第三者の保有する商標</w:t>
      </w:r>
      <w:r w:rsidR="00D02DF9">
        <w:rPr>
          <w:rFonts w:ascii="ＭＳ 明朝" w:eastAsia="ＭＳ 明朝" w:hAnsi="ＭＳ 明朝" w:cs="ＭＳ Ｐゴシック" w:hint="eastAsia"/>
          <w:color w:val="000000"/>
          <w:kern w:val="0"/>
          <w:szCs w:val="21"/>
        </w:rPr>
        <w:t>及び著作</w:t>
      </w:r>
      <w:del w:id="22" w:author="Nagi Moriyama" w:date="2024-10-10T09:29:00Z" w16du:dateUtc="2024-10-10T00:29:00Z">
        <w:r w:rsidR="00D02DF9" w:rsidDel="00DE69D5">
          <w:rPr>
            <w:rFonts w:ascii="ＭＳ 明朝" w:eastAsia="ＭＳ 明朝" w:hAnsi="ＭＳ 明朝" w:cs="ＭＳ Ｐゴシック" w:hint="eastAsia"/>
            <w:color w:val="000000"/>
            <w:kern w:val="0"/>
            <w:szCs w:val="21"/>
          </w:rPr>
          <w:delText>物</w:delText>
        </w:r>
        <w:r w:rsidR="00343E12" w:rsidDel="00DE69D5">
          <w:rPr>
            <w:rFonts w:ascii="ＭＳ 明朝" w:eastAsia="ＭＳ 明朝" w:hAnsi="ＭＳ 明朝" w:cs="ＭＳ Ｐゴシック" w:hint="eastAsia"/>
            <w:color w:val="000000"/>
            <w:kern w:val="0"/>
            <w:szCs w:val="21"/>
          </w:rPr>
          <w:delText>を利</w:delText>
        </w:r>
      </w:del>
      <w:ins w:id="23" w:author="Nagi Moriyama" w:date="2024-10-10T09:29:00Z" w16du:dateUtc="2024-10-10T00:29:00Z">
        <w:r w:rsidR="00DE69D5">
          <w:rPr>
            <w:rFonts w:ascii="ＭＳ 明朝" w:eastAsia="ＭＳ 明朝" w:hAnsi="ＭＳ 明朝" w:cs="ＭＳ Ｐゴシック" w:hint="eastAsia"/>
            <w:color w:val="000000"/>
            <w:kern w:val="0"/>
            <w:szCs w:val="21"/>
          </w:rPr>
          <w:t>利用</w:t>
        </w:r>
      </w:ins>
      <w:r w:rsidR="00343E12">
        <w:rPr>
          <w:rFonts w:ascii="ＭＳ 明朝" w:eastAsia="ＭＳ 明朝" w:hAnsi="ＭＳ 明朝" w:cs="ＭＳ Ｐゴシック" w:hint="eastAsia"/>
          <w:color w:val="000000"/>
          <w:kern w:val="0"/>
          <w:szCs w:val="21"/>
        </w:rPr>
        <w:t>用した商品を取り扱ってはならない。</w:t>
      </w:r>
    </w:p>
    <w:p w14:paraId="4DFA54F0" w14:textId="5EA21773"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w:t>
      </w:r>
      <w:r w:rsidR="00D02DF9">
        <w:rPr>
          <w:rFonts w:ascii="ＭＳ 明朝" w:eastAsia="ＭＳ 明朝" w:hAnsi="ＭＳ 明朝" w:cs="ＭＳ Ｐゴシック" w:hint="eastAsia"/>
          <w:color w:val="000000"/>
          <w:kern w:val="0"/>
          <w:szCs w:val="21"/>
        </w:rPr>
        <w:t>及び</w:t>
      </w:r>
      <w:del w:id="24" w:author="Nagi Moriyama" w:date="2024-10-10T09:29:00Z" w16du:dateUtc="2024-10-10T00:29:00Z">
        <w:r w:rsidR="00D02DF9"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25" w:author="Nagi Moriyama" w:date="2024-10-10T09:29:00Z" w16du:dateUtc="2024-10-10T00:29:00Z">
        <w:r w:rsidR="00DE69D5">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26" w:author="Nagi Moriyama" w:date="2024-10-10T09:29:00Z" w16du:dateUtc="2024-10-10T00:29:00Z">
        <w:r w:rsidR="00DE69D5">
          <w:rPr>
            <w:rFonts w:ascii="ＭＳ 明朝" w:eastAsia="ＭＳ 明朝" w:hAnsi="ＭＳ 明朝" w:cs="ＭＳ Ｐゴシック" w:hint="eastAsia"/>
            <w:color w:val="000000"/>
            <w:kern w:val="0"/>
            <w:szCs w:val="21"/>
          </w:rPr>
          <w:t>著作物</w:t>
        </w:r>
      </w:ins>
      <w:del w:id="27"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17995362"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00343E12">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020820F"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A2A60C7" w14:textId="3CF55CE5"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w:t>
      </w:r>
      <w:ins w:id="28" w:author="Nagi Moriyama" w:date="2024-10-10T09:30:00Z" w16du:dateUtc="2024-10-10T00:30:00Z">
        <w:r w:rsidR="00DE69D5"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2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36CF785A" w14:textId="358259EF" w:rsidR="000A0D4C" w:rsidRPr="000A0D4C" w:rsidDel="00DE69D5" w:rsidRDefault="000A0D4C" w:rsidP="000A0D4C">
      <w:pPr>
        <w:widowControl/>
        <w:jc w:val="left"/>
        <w:rPr>
          <w:del w:id="30"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31" w:author="Nagi Moriyama" w:date="2024-10-10T09:30:00Z" w16du:dateUtc="2024-10-10T00:30:00Z">
        <w:r w:rsidR="00DE69D5"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3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5048E82A" w14:textId="77777777" w:rsidR="00147224" w:rsidRPr="000A0D4C" w:rsidRDefault="00147224" w:rsidP="00DE69D5">
      <w:pPr>
        <w:widowControl/>
        <w:jc w:val="left"/>
        <w:rPr>
          <w:rFonts w:ascii="ＭＳ 明朝" w:eastAsia="ＭＳ 明朝" w:hAnsi="ＭＳ 明朝" w:cs="ＭＳ Ｐゴシック"/>
          <w:color w:val="000000"/>
          <w:kern w:val="0"/>
          <w:szCs w:val="21"/>
        </w:rPr>
      </w:pPr>
    </w:p>
    <w:p w14:paraId="17FF7A7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F08D2BC" w14:textId="7386B4E0" w:rsidR="000A0D4C" w:rsidRPr="000A0D4C" w:rsidDel="00DE69D5" w:rsidRDefault="000A0D4C" w:rsidP="00DE69D5">
      <w:pPr>
        <w:widowControl/>
        <w:jc w:val="left"/>
        <w:rPr>
          <w:moveFrom w:id="33"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moveFromRangeStart w:id="34" w:author="Nagi Moriyama" w:date="2024-10-10T09:30:00Z" w:name="move179445038"/>
      <w:moveFrom w:id="35" w:author="Nagi Moriyama" w:date="2024-10-10T09:30:00Z" w16du:dateUtc="2024-10-10T00:30:00Z">
        <w:r w:rsidRPr="000A0D4C" w:rsidDel="00DE69D5">
          <w:rPr>
            <w:rFonts w:ascii="ＭＳ 明朝" w:eastAsia="ＭＳ 明朝" w:hAnsi="ＭＳ 明朝" w:cs="ＭＳ Ｐゴシック" w:hint="eastAsia"/>
            <w:color w:val="000000"/>
            <w:kern w:val="0"/>
            <w:szCs w:val="21"/>
          </w:rPr>
          <w:t>第６条（使用状況の報告・記録）</w:t>
        </w:r>
      </w:moveFrom>
    </w:p>
    <w:p w14:paraId="50894B0A" w14:textId="065F148C" w:rsidR="000A0D4C" w:rsidRPr="000A0D4C" w:rsidRDefault="000A0D4C" w:rsidP="00DE69D5">
      <w:pPr>
        <w:widowControl/>
        <w:jc w:val="left"/>
        <w:rPr>
          <w:rFonts w:ascii="Hiragino Kaku Gothic ProN" w:eastAsia="ＭＳ Ｐゴシック" w:hAnsi="Hiragino Kaku Gothic ProN" w:cs="ＭＳ Ｐゴシック"/>
          <w:color w:val="47413D"/>
          <w:kern w:val="0"/>
          <w:szCs w:val="21"/>
        </w:rPr>
      </w:pPr>
      <w:moveFrom w:id="36" w:author="Nagi Moriyama" w:date="2024-10-10T09:30:00Z" w16du:dateUtc="2024-10-10T00:30:00Z">
        <w:r w:rsidRPr="000A0D4C" w:rsidDel="00DE69D5">
          <w:rPr>
            <w:rFonts w:ascii="ＭＳ 明朝" w:eastAsia="ＭＳ 明朝" w:hAnsi="ＭＳ 明朝" w:cs="ＭＳ Ｐゴシック" w:hint="eastAsia"/>
            <w:color w:val="000000"/>
            <w:kern w:val="0"/>
            <w:szCs w:val="21"/>
          </w:rPr>
          <w:lastRenderedPageBreak/>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sidDel="00DE69D5">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moveFrom>
      <w:moveFromRangeEnd w:id="34"/>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37" w:author="Nagi Moriyama" w:date="2024-10-10T09:30:00Z" w16du:dateUtc="2024-10-10T00:30:00Z">
        <w:r w:rsidR="00DE69D5">
          <w:rPr>
            <w:rFonts w:ascii="ＭＳ 明朝" w:eastAsia="ＭＳ 明朝" w:hAnsi="ＭＳ 明朝" w:cs="ＭＳ Ｐゴシック"/>
            <w:color w:val="000000"/>
            <w:kern w:val="0"/>
            <w:szCs w:val="21"/>
          </w:rPr>
          <w:t>6</w:t>
        </w:r>
      </w:ins>
      <w:del w:id="3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1E03DF7E" w14:textId="77777777" w:rsidR="00DE69D5" w:rsidRDefault="000A0D4C" w:rsidP="000A0D4C">
      <w:pPr>
        <w:widowControl/>
        <w:jc w:val="left"/>
        <w:rPr>
          <w:ins w:id="39"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15752BA0" w14:textId="36CF728A" w:rsidR="00DE69D5" w:rsidRPr="000A0D4C" w:rsidRDefault="00DE69D5" w:rsidP="00DE69D5">
      <w:pPr>
        <w:widowControl/>
        <w:jc w:val="left"/>
        <w:rPr>
          <w:moveTo w:id="40" w:author="Nagi Moriyama" w:date="2024-10-10T09:30:00Z" w16du:dateUtc="2024-10-10T00:30:00Z"/>
          <w:rFonts w:ascii="Hiragino Kaku Gothic ProN" w:eastAsia="ＭＳ Ｐゴシック" w:hAnsi="Hiragino Kaku Gothic ProN" w:cs="ＭＳ Ｐゴシック"/>
          <w:color w:val="47413D"/>
          <w:kern w:val="0"/>
          <w:szCs w:val="21"/>
        </w:rPr>
      </w:pPr>
      <w:moveToRangeStart w:id="41" w:author="Nagi Moriyama" w:date="2024-10-10T09:30:00Z" w:name="move179445038"/>
      <w:moveTo w:id="42" w:author="Nagi Moriyama" w:date="2024-10-10T09:30:00Z" w16du:dateUtc="2024-10-10T00:30:00Z">
        <w:r w:rsidRPr="000A0D4C">
          <w:rPr>
            <w:rFonts w:ascii="ＭＳ 明朝" w:eastAsia="ＭＳ 明朝" w:hAnsi="ＭＳ 明朝" w:cs="ＭＳ Ｐゴシック" w:hint="eastAsia"/>
            <w:color w:val="000000"/>
            <w:kern w:val="0"/>
            <w:szCs w:val="21"/>
          </w:rPr>
          <w:t>第</w:t>
        </w:r>
      </w:moveTo>
      <w:ins w:id="43" w:author="Nagi Moriyama" w:date="2024-10-10T09:30:00Z" w16du:dateUtc="2024-10-10T00:30:00Z">
        <w:r>
          <w:rPr>
            <w:rFonts w:ascii="ＭＳ 明朝" w:eastAsia="ＭＳ 明朝" w:hAnsi="ＭＳ 明朝" w:cs="ＭＳ Ｐゴシック"/>
            <w:color w:val="000000"/>
            <w:kern w:val="0"/>
            <w:szCs w:val="21"/>
          </w:rPr>
          <w:t>7</w:t>
        </w:r>
      </w:ins>
      <w:moveTo w:id="44" w:author="Nagi Moriyama" w:date="2024-10-10T09:30:00Z" w16du:dateUtc="2024-10-10T00:30:00Z">
        <w:del w:id="45"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moveTo>
    </w:p>
    <w:p w14:paraId="20F63D51" w14:textId="4B174EA9" w:rsidR="00DE69D5" w:rsidRDefault="00DE69D5" w:rsidP="00DE69D5">
      <w:pPr>
        <w:widowControl/>
        <w:jc w:val="left"/>
        <w:rPr>
          <w:ins w:id="46" w:author="Nagi Moriyama" w:date="2024-10-10T09:30:00Z" w16du:dateUtc="2024-10-10T00:30:00Z"/>
          <w:rFonts w:ascii="ＭＳ 明朝" w:eastAsia="ＭＳ 明朝" w:hAnsi="ＭＳ 明朝" w:cs="ＭＳ Ｐゴシック"/>
          <w:color w:val="000000"/>
          <w:kern w:val="0"/>
          <w:szCs w:val="21"/>
        </w:rPr>
      </w:pPr>
      <w:moveTo w:id="47"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moveTo>
      <w:moveToRangeEnd w:id="41"/>
    </w:p>
    <w:p w14:paraId="3E10A92E" w14:textId="3151E28D" w:rsidR="000A0D4C" w:rsidRPr="000A0D4C" w:rsidDel="00DE69D5" w:rsidRDefault="000A0D4C" w:rsidP="00DE69D5">
      <w:pPr>
        <w:widowControl/>
        <w:jc w:val="left"/>
        <w:rPr>
          <w:del w:id="48"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4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20372ECB" w14:textId="2D6CF8D1" w:rsidR="000A0D4C" w:rsidRPr="000A0D4C" w:rsidRDefault="000A0D4C" w:rsidP="00DE69D5">
      <w:pPr>
        <w:widowControl/>
        <w:jc w:val="left"/>
        <w:rPr>
          <w:rFonts w:ascii="Hiragino Kaku Gothic ProN" w:eastAsia="ＭＳ Ｐゴシック" w:hAnsi="Hiragino Kaku Gothic ProN" w:cs="ＭＳ Ｐゴシック"/>
          <w:color w:val="47413D"/>
          <w:kern w:val="0"/>
          <w:szCs w:val="21"/>
        </w:rPr>
      </w:pPr>
      <w:del w:id="5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00AD68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AD39B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2F513C5" w14:textId="2637D809" w:rsidR="000A0EF3" w:rsidRPr="00E367C6" w:rsidRDefault="000A0D4C" w:rsidP="000A0D4C">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w:t>
      </w:r>
      <w:r w:rsidRPr="000A0D4C">
        <w:rPr>
          <w:rFonts w:ascii="ＭＳ 明朝" w:eastAsia="ＭＳ 明朝" w:hAnsi="ＭＳ 明朝" w:cs="ＭＳ Ｐゴシック" w:hint="eastAsia"/>
          <w:color w:val="000000"/>
          <w:kern w:val="0"/>
          <w:szCs w:val="21"/>
        </w:rPr>
        <w:lastRenderedPageBreak/>
        <w:t>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51"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52" w:author="Nagi Moriyama" w:date="2024-10-10T09:31:00Z" w16du:dateUtc="2024-10-10T00:31:00Z">
        <w:r w:rsidR="00DE69D5">
          <w:rPr>
            <w:rFonts w:ascii="ＭＳ 明朝" w:eastAsia="ＭＳ 明朝" w:hAnsi="ＭＳ 明朝" w:cs="ＭＳ Ｐゴシック" w:hint="eastAsia"/>
            <w:color w:val="000000" w:themeColor="text1"/>
            <w:kern w:val="0"/>
            <w:szCs w:val="21"/>
          </w:rPr>
          <w:t>（</w:t>
        </w:r>
      </w:ins>
      <w:ins w:id="53" w:author="Nagi Moriyama" w:date="2024-10-10T09:30:00Z" w16du:dateUtc="2024-10-10T00:30:00Z">
        <w:r w:rsidR="00DE69D5">
          <w:rPr>
            <w:rFonts w:ascii="ＭＳ 明朝" w:eastAsia="ＭＳ 明朝" w:hAnsi="ＭＳ 明朝" w:cs="ＭＳ Ｐゴシック" w:hint="eastAsia"/>
            <w:color w:val="000000" w:themeColor="text1"/>
            <w:kern w:val="0"/>
            <w:szCs w:val="21"/>
          </w:rPr>
          <w:t>３）</w:t>
        </w:r>
        <w:r w:rsidR="00DE69D5"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w:t>
      </w:r>
      <w:r w:rsidR="00A9493C" w:rsidRPr="00E367C6">
        <w:rPr>
          <w:rFonts w:ascii="ＭＳ 明朝" w:eastAsia="ＭＳ 明朝" w:hAnsi="ＭＳ 明朝" w:cs="ＭＳ Ｐゴシック" w:hint="eastAsia"/>
          <w:color w:val="000000" w:themeColor="text1"/>
          <w:kern w:val="0"/>
          <w:szCs w:val="21"/>
        </w:rPr>
        <w:t>その他契約を継続しがたい重大な事由が生じたとき</w:t>
      </w:r>
    </w:p>
    <w:p w14:paraId="6F044ECB"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34FC6F9"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690F04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15EF25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BF39C1E" w14:textId="380F7D26" w:rsidR="005473B6" w:rsidRPr="00E367C6" w:rsidRDefault="000A0D4C" w:rsidP="005473B6">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BDAD489" w14:textId="77777777" w:rsidR="005473B6" w:rsidRDefault="005473B6" w:rsidP="000A0D4C">
      <w:pPr>
        <w:widowControl/>
        <w:jc w:val="left"/>
        <w:rPr>
          <w:ins w:id="54" w:author="Nagi Moriyama" w:date="2024-10-10T09:31:00Z" w16du:dateUtc="2024-10-10T00:31:00Z"/>
          <w:rFonts w:ascii="Hiragino Kaku Gothic ProN" w:eastAsia="ＭＳ Ｐゴシック" w:hAnsi="Hiragino Kaku Gothic ProN" w:cs="ＭＳ Ｐゴシック"/>
          <w:color w:val="47413D"/>
          <w:kern w:val="0"/>
          <w:szCs w:val="21"/>
        </w:rPr>
      </w:pPr>
    </w:p>
    <w:p w14:paraId="6A9A554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55"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3DC653E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7C8E3103"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75FB4DB4"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44E0D7C5" w14:textId="77777777" w:rsidR="00DE69D5" w:rsidRPr="00A9493C" w:rsidRDefault="00DE69D5" w:rsidP="00DE69D5"/>
    <w:p w14:paraId="00C2714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E80093B"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50EEF9DF"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7AF4B25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186B3EC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65550DF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0B05D896"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7A529EC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EA1F92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36E13F17"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7A3E25FA"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3D43D2BE"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6DF8A4A7"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6D18E8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３．乙は、本件商標及び本件著作物の使用に関し、乙の責めに帰すべき理由で第三者から甲に対しなされた損害賠償その他の一切の請求に対して、乙は、自己の費用と責任においてこれを解決する。</w:t>
      </w:r>
    </w:p>
    <w:p w14:paraId="6054E40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3BC8915"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2E3A85E"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2BF11C3"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07194A19"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03C55E7"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5B8814B"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92421BC" w14:textId="77777777" w:rsidR="00DE69D5" w:rsidRDefault="00DE69D5" w:rsidP="000A0D4C">
      <w:pPr>
        <w:widowControl/>
        <w:jc w:val="left"/>
        <w:rPr>
          <w:ins w:id="56" w:author="Nagi Moriyama" w:date="2024-10-10T09:32:00Z" w16du:dateUtc="2024-10-10T00:32:00Z"/>
          <w:rFonts w:ascii="Hiragino Kaku Gothic ProN" w:eastAsia="ＭＳ Ｐゴシック" w:hAnsi="Hiragino Kaku Gothic ProN" w:cs="ＭＳ Ｐゴシック"/>
          <w:color w:val="47413D"/>
          <w:kern w:val="0"/>
          <w:szCs w:val="21"/>
        </w:rPr>
      </w:pPr>
    </w:p>
    <w:p w14:paraId="14C7F0CF" w14:textId="77777777" w:rsidR="00DE69D5" w:rsidRPr="000A0D4C" w:rsidRDefault="00DE69D5" w:rsidP="00DE69D5">
      <w:pPr>
        <w:widowControl/>
        <w:jc w:val="left"/>
        <w:rPr>
          <w:ins w:id="57" w:author="Nagi Moriyama" w:date="2024-10-10T09:32:00Z" w16du:dateUtc="2024-10-10T00:32:00Z"/>
          <w:rFonts w:ascii="Hiragino Kaku Gothic ProN" w:eastAsia="ＭＳ Ｐゴシック" w:hAnsi="Hiragino Kaku Gothic ProN" w:cs="ＭＳ Ｐゴシック"/>
          <w:color w:val="47413D"/>
          <w:kern w:val="0"/>
          <w:szCs w:val="21"/>
        </w:rPr>
      </w:pPr>
      <w:ins w:id="58"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556DED9F" w14:textId="77777777" w:rsidR="00DE69D5" w:rsidRPr="000A0D4C" w:rsidRDefault="00DE69D5" w:rsidP="00DE69D5">
      <w:pPr>
        <w:widowControl/>
        <w:jc w:val="left"/>
        <w:rPr>
          <w:ins w:id="59" w:author="Nagi Moriyama" w:date="2024-10-10T09:32:00Z" w16du:dateUtc="2024-10-10T00:32:00Z"/>
          <w:rFonts w:ascii="Hiragino Kaku Gothic ProN" w:eastAsia="ＭＳ Ｐゴシック" w:hAnsi="Hiragino Kaku Gothic ProN" w:cs="ＭＳ Ｐゴシック"/>
          <w:color w:val="47413D"/>
          <w:kern w:val="0"/>
          <w:szCs w:val="21"/>
        </w:rPr>
      </w:pPr>
      <w:ins w:id="60"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7541BDFB" w14:textId="77777777" w:rsidR="00DE69D5" w:rsidRDefault="00DE69D5" w:rsidP="00DE69D5">
      <w:pPr>
        <w:widowControl/>
        <w:jc w:val="left"/>
        <w:rPr>
          <w:ins w:id="61" w:author="Nagi Moriyama" w:date="2024-10-10T09:32:00Z" w16du:dateUtc="2024-10-10T00:32:00Z"/>
          <w:rFonts w:ascii="ＭＳ 明朝" w:eastAsia="ＭＳ 明朝" w:hAnsi="ＭＳ 明朝" w:cs="ＭＳ Ｐゴシック"/>
          <w:color w:val="000000"/>
          <w:kern w:val="0"/>
          <w:szCs w:val="21"/>
        </w:rPr>
      </w:pPr>
      <w:ins w:id="62"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7622427D" w14:textId="77777777" w:rsidR="00DE69D5" w:rsidRPr="00A9493C" w:rsidRDefault="00DE69D5" w:rsidP="00DE69D5">
      <w:pPr>
        <w:widowControl/>
        <w:jc w:val="left"/>
        <w:rPr>
          <w:ins w:id="63" w:author="Nagi Moriyama" w:date="2024-10-10T09:32:00Z" w16du:dateUtc="2024-10-10T00:32:00Z"/>
          <w:rFonts w:ascii="ＭＳ 明朝" w:eastAsia="ＭＳ 明朝" w:hAnsi="ＭＳ 明朝" w:cs="ＭＳ Ｐゴシック"/>
          <w:color w:val="000000"/>
          <w:kern w:val="0"/>
          <w:szCs w:val="21"/>
        </w:rPr>
      </w:pPr>
      <w:ins w:id="64"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1B5D9C70" w14:textId="77777777" w:rsidR="00DE69D5" w:rsidRPr="00A9493C" w:rsidRDefault="00DE69D5" w:rsidP="00DE69D5">
      <w:pPr>
        <w:rPr>
          <w:ins w:id="65" w:author="Nagi Moriyama" w:date="2024-10-10T09:32:00Z" w16du:dateUtc="2024-10-10T00:32:00Z"/>
        </w:rPr>
      </w:pPr>
    </w:p>
    <w:p w14:paraId="7147453C" w14:textId="77777777" w:rsidR="00DE69D5" w:rsidRDefault="00DE69D5" w:rsidP="00DE69D5">
      <w:pPr>
        <w:widowControl/>
        <w:jc w:val="left"/>
        <w:rPr>
          <w:ins w:id="66" w:author="Nagi Moriyama" w:date="2024-10-10T09:32:00Z" w16du:dateUtc="2024-10-10T00:32:00Z"/>
          <w:rFonts w:ascii="ＭＳ 明朝" w:eastAsia="ＭＳ 明朝" w:hAnsi="ＭＳ 明朝" w:cs="ＭＳ Ｐゴシック"/>
          <w:color w:val="000000"/>
          <w:kern w:val="0"/>
          <w:szCs w:val="21"/>
        </w:rPr>
      </w:pPr>
      <w:ins w:id="67" w:author="Nagi Moriyama" w:date="2024-10-10T09:32:00Z" w16du:dateUtc="2024-10-10T00:32:00Z">
        <w:r>
          <w:rPr>
            <w:rFonts w:ascii="ＭＳ 明朝" w:eastAsia="ＭＳ 明朝" w:hAnsi="ＭＳ 明朝" w:cs="ＭＳ Ｐゴシック" w:hint="eastAsia"/>
            <w:color w:val="000000"/>
            <w:kern w:val="0"/>
            <w:szCs w:val="21"/>
          </w:rPr>
          <w:lastRenderedPageBreak/>
          <w:t>第３条（競業避止義務）</w:t>
        </w:r>
      </w:ins>
    </w:p>
    <w:p w14:paraId="5637F2C0" w14:textId="77777777" w:rsidR="00DE69D5" w:rsidRDefault="00DE69D5" w:rsidP="00DE69D5">
      <w:pPr>
        <w:widowControl/>
        <w:jc w:val="left"/>
        <w:rPr>
          <w:ins w:id="68" w:author="Nagi Moriyama" w:date="2024-10-10T09:32:00Z" w16du:dateUtc="2024-10-10T00:32:00Z"/>
          <w:rFonts w:ascii="ＭＳ 明朝" w:eastAsia="ＭＳ 明朝" w:hAnsi="ＭＳ 明朝" w:cs="ＭＳ Ｐゴシック"/>
          <w:color w:val="000000"/>
          <w:kern w:val="0"/>
          <w:szCs w:val="21"/>
        </w:rPr>
      </w:pPr>
      <w:ins w:id="69"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3B68956E" w14:textId="77777777" w:rsidR="00DE69D5" w:rsidRDefault="00DE69D5" w:rsidP="00DE69D5">
      <w:pPr>
        <w:widowControl/>
        <w:jc w:val="left"/>
        <w:rPr>
          <w:ins w:id="70" w:author="Nagi Moriyama" w:date="2024-10-10T09:32:00Z" w16du:dateUtc="2024-10-10T00:32:00Z"/>
          <w:rFonts w:ascii="ＭＳ 明朝" w:eastAsia="ＭＳ 明朝" w:hAnsi="ＭＳ 明朝" w:cs="ＭＳ Ｐゴシック"/>
          <w:color w:val="000000"/>
          <w:kern w:val="0"/>
          <w:szCs w:val="21"/>
        </w:rPr>
      </w:pPr>
      <w:ins w:id="71"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36396318" w14:textId="77777777" w:rsidR="00DE69D5" w:rsidRPr="000A0D4C" w:rsidRDefault="00DE69D5" w:rsidP="00DE69D5">
      <w:pPr>
        <w:widowControl/>
        <w:jc w:val="left"/>
        <w:rPr>
          <w:ins w:id="72" w:author="Nagi Moriyama" w:date="2024-10-10T09:32:00Z" w16du:dateUtc="2024-10-10T00:32:00Z"/>
          <w:rFonts w:ascii="Hiragino Kaku Gothic ProN" w:eastAsia="ＭＳ Ｐゴシック" w:hAnsi="Hiragino Kaku Gothic ProN" w:cs="ＭＳ Ｐゴシック"/>
          <w:color w:val="47413D"/>
          <w:kern w:val="0"/>
          <w:szCs w:val="21"/>
        </w:rPr>
      </w:pPr>
      <w:ins w:id="73"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529B6A28" w14:textId="77777777" w:rsidR="00DE69D5" w:rsidRPr="000A0D4C" w:rsidRDefault="00DE69D5" w:rsidP="00DE69D5">
      <w:pPr>
        <w:widowControl/>
        <w:jc w:val="left"/>
        <w:rPr>
          <w:ins w:id="74" w:author="Nagi Moriyama" w:date="2024-10-10T09:32:00Z" w16du:dateUtc="2024-10-10T00:32:00Z"/>
          <w:rFonts w:ascii="Hiragino Kaku Gothic ProN" w:eastAsia="ＭＳ Ｐゴシック" w:hAnsi="Hiragino Kaku Gothic ProN" w:cs="ＭＳ Ｐゴシック"/>
          <w:color w:val="47413D"/>
          <w:kern w:val="0"/>
          <w:szCs w:val="21"/>
        </w:rPr>
      </w:pPr>
      <w:ins w:id="75"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2F446396" w14:textId="77777777" w:rsidR="00DE69D5" w:rsidRPr="000A0D4C" w:rsidRDefault="00DE69D5" w:rsidP="00DE69D5">
      <w:pPr>
        <w:widowControl/>
        <w:jc w:val="left"/>
        <w:rPr>
          <w:ins w:id="76" w:author="Nagi Moriyama" w:date="2024-10-10T09:32:00Z" w16du:dateUtc="2024-10-10T00:32:00Z"/>
          <w:rFonts w:ascii="Hiragino Kaku Gothic ProN" w:eastAsia="ＭＳ Ｐゴシック" w:hAnsi="Hiragino Kaku Gothic ProN" w:cs="ＭＳ Ｐゴシック"/>
          <w:color w:val="47413D"/>
          <w:kern w:val="0"/>
          <w:szCs w:val="21"/>
        </w:rPr>
      </w:pPr>
      <w:ins w:id="77"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6DAD5046" w14:textId="77777777" w:rsidR="00DE69D5" w:rsidRPr="000A0D4C" w:rsidRDefault="00DE69D5" w:rsidP="00DE69D5">
      <w:pPr>
        <w:widowControl/>
        <w:jc w:val="left"/>
        <w:rPr>
          <w:ins w:id="78" w:author="Nagi Moriyama" w:date="2024-10-10T09:32:00Z" w16du:dateUtc="2024-10-10T00:32:00Z"/>
          <w:rFonts w:ascii="ＭＳ 明朝" w:eastAsia="ＭＳ 明朝" w:hAnsi="ＭＳ 明朝" w:cs="ＭＳ Ｐゴシック"/>
          <w:color w:val="000000"/>
          <w:kern w:val="0"/>
          <w:szCs w:val="21"/>
        </w:rPr>
      </w:pPr>
      <w:ins w:id="79"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2CED8504" w14:textId="77777777" w:rsidR="00DE69D5" w:rsidRPr="000A0D4C" w:rsidRDefault="00DE69D5" w:rsidP="00DE69D5">
      <w:pPr>
        <w:widowControl/>
        <w:jc w:val="left"/>
        <w:rPr>
          <w:ins w:id="80" w:author="Nagi Moriyama" w:date="2024-10-10T09:32:00Z" w16du:dateUtc="2024-10-10T00:32:00Z"/>
          <w:rFonts w:ascii="Hiragino Kaku Gothic ProN" w:eastAsia="ＭＳ Ｐゴシック" w:hAnsi="Hiragino Kaku Gothic ProN" w:cs="ＭＳ Ｐゴシック"/>
          <w:color w:val="47413D"/>
          <w:kern w:val="0"/>
          <w:szCs w:val="21"/>
        </w:rPr>
      </w:pPr>
      <w:ins w:id="81"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2F14C066" w14:textId="77777777" w:rsidR="00DE69D5" w:rsidRPr="000A0D4C" w:rsidRDefault="00DE69D5" w:rsidP="00DE69D5">
      <w:pPr>
        <w:widowControl/>
        <w:jc w:val="left"/>
        <w:rPr>
          <w:ins w:id="82" w:author="Nagi Moriyama" w:date="2024-10-10T09:32:00Z" w16du:dateUtc="2024-10-10T00:32:00Z"/>
          <w:rFonts w:ascii="Hiragino Kaku Gothic ProN" w:eastAsia="ＭＳ Ｐゴシック" w:hAnsi="Hiragino Kaku Gothic ProN" w:cs="ＭＳ Ｐゴシック"/>
          <w:color w:val="47413D"/>
          <w:kern w:val="0"/>
          <w:szCs w:val="21"/>
        </w:rPr>
      </w:pPr>
      <w:ins w:id="83"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4A25C9A5" w14:textId="77777777" w:rsidR="00DE69D5" w:rsidRDefault="00DE69D5" w:rsidP="00DE69D5">
      <w:pPr>
        <w:widowControl/>
        <w:jc w:val="left"/>
        <w:rPr>
          <w:ins w:id="84" w:author="Nagi Moriyama" w:date="2024-10-10T09:32:00Z" w16du:dateUtc="2024-10-10T00:32:00Z"/>
          <w:rFonts w:ascii="ＭＳ 明朝" w:eastAsia="ＭＳ 明朝" w:hAnsi="ＭＳ 明朝" w:cs="ＭＳ Ｐゴシック"/>
          <w:color w:val="000000"/>
          <w:kern w:val="0"/>
          <w:szCs w:val="21"/>
        </w:rPr>
      </w:pPr>
      <w:ins w:id="85"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26B58873" w14:textId="77777777" w:rsidR="00DE69D5" w:rsidRPr="000A0D4C" w:rsidRDefault="00DE69D5" w:rsidP="00DE69D5">
      <w:pPr>
        <w:widowControl/>
        <w:jc w:val="left"/>
        <w:rPr>
          <w:ins w:id="86" w:author="Nagi Moriyama" w:date="2024-10-10T09:32:00Z" w16du:dateUtc="2024-10-10T00:32:00Z"/>
          <w:rFonts w:ascii="Hiragino Kaku Gothic ProN" w:eastAsia="ＭＳ Ｐゴシック" w:hAnsi="Hiragino Kaku Gothic ProN" w:cs="ＭＳ Ｐゴシック"/>
          <w:color w:val="47413D"/>
          <w:kern w:val="0"/>
          <w:szCs w:val="21"/>
        </w:rPr>
      </w:pPr>
      <w:ins w:id="87"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1D405E86" w14:textId="77777777" w:rsidR="00DE69D5" w:rsidRDefault="00DE69D5" w:rsidP="00DE69D5">
      <w:pPr>
        <w:widowControl/>
        <w:jc w:val="left"/>
        <w:rPr>
          <w:ins w:id="88" w:author="Nagi Moriyama" w:date="2024-10-10T09:32:00Z" w16du:dateUtc="2024-10-10T00:32:00Z"/>
          <w:rFonts w:ascii="ＭＳ 明朝" w:eastAsia="ＭＳ 明朝" w:hAnsi="ＭＳ 明朝" w:cs="ＭＳ Ｐゴシック"/>
          <w:color w:val="000000"/>
          <w:kern w:val="0"/>
          <w:szCs w:val="21"/>
        </w:rPr>
      </w:pPr>
      <w:ins w:id="89" w:author="Nagi Moriyama" w:date="2024-10-10T09:32:00Z" w16du:dateUtc="2024-10-10T00:32: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4976FDBE" w14:textId="77777777" w:rsidR="00DE69D5" w:rsidRPr="000A0D4C" w:rsidRDefault="00DE69D5" w:rsidP="00DE69D5">
      <w:pPr>
        <w:widowControl/>
        <w:jc w:val="left"/>
        <w:rPr>
          <w:ins w:id="90" w:author="Nagi Moriyama" w:date="2024-10-10T09:32:00Z" w16du:dateUtc="2024-10-10T00:32:00Z"/>
          <w:rFonts w:ascii="Hiragino Kaku Gothic ProN" w:eastAsia="ＭＳ Ｐゴシック" w:hAnsi="Hiragino Kaku Gothic ProN" w:cs="ＭＳ Ｐゴシック"/>
          <w:color w:val="47413D"/>
          <w:kern w:val="0"/>
          <w:szCs w:val="21"/>
        </w:rPr>
      </w:pPr>
      <w:ins w:id="91"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74F12B4D" w14:textId="77777777" w:rsidR="00DE69D5" w:rsidRPr="000A0D4C" w:rsidRDefault="00DE69D5" w:rsidP="00DE69D5">
      <w:pPr>
        <w:widowControl/>
        <w:jc w:val="left"/>
        <w:rPr>
          <w:ins w:id="92" w:author="Nagi Moriyama" w:date="2024-10-10T09:32:00Z" w16du:dateUtc="2024-10-10T00:32:00Z"/>
          <w:rFonts w:ascii="Hiragino Kaku Gothic ProN" w:eastAsia="ＭＳ Ｐゴシック" w:hAnsi="Hiragino Kaku Gothic ProN" w:cs="ＭＳ Ｐゴシック"/>
          <w:color w:val="47413D"/>
          <w:kern w:val="0"/>
          <w:szCs w:val="21"/>
        </w:rPr>
      </w:pPr>
      <w:ins w:id="93"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63171B89" w14:textId="77777777" w:rsidR="00DE69D5" w:rsidRPr="000A0D4C" w:rsidRDefault="00DE69D5" w:rsidP="00DE69D5">
      <w:pPr>
        <w:widowControl/>
        <w:jc w:val="left"/>
        <w:rPr>
          <w:ins w:id="94" w:author="Nagi Moriyama" w:date="2024-10-10T09:32:00Z" w16du:dateUtc="2024-10-10T00:32:00Z"/>
          <w:rFonts w:ascii="Hiragino Kaku Gothic ProN" w:eastAsia="ＭＳ Ｐゴシック" w:hAnsi="Hiragino Kaku Gothic ProN" w:cs="ＭＳ Ｐゴシック"/>
          <w:color w:val="47413D"/>
          <w:kern w:val="0"/>
          <w:szCs w:val="21"/>
        </w:rPr>
      </w:pPr>
      <w:ins w:id="95"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08884CA3" w14:textId="77777777" w:rsidR="00DE69D5" w:rsidRPr="00E367C6" w:rsidRDefault="00DE69D5" w:rsidP="00DE69D5">
      <w:pPr>
        <w:widowControl/>
        <w:spacing w:after="240"/>
        <w:jc w:val="left"/>
        <w:rPr>
          <w:ins w:id="96" w:author="Nagi Moriyama" w:date="2024-10-10T09:32:00Z" w16du:dateUtc="2024-10-10T00:32:00Z"/>
          <w:rFonts w:ascii="ＭＳ 明朝" w:eastAsia="ＭＳ 明朝" w:hAnsi="ＭＳ 明朝" w:cs="ＭＳ Ｐゴシック"/>
          <w:color w:val="000000" w:themeColor="text1"/>
          <w:kern w:val="0"/>
          <w:szCs w:val="21"/>
        </w:rPr>
      </w:pPr>
      <w:ins w:id="97"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6FF0B1F9" w14:textId="77777777" w:rsidR="00DE69D5" w:rsidRPr="00E367C6" w:rsidRDefault="00DE69D5" w:rsidP="00DE69D5">
      <w:pPr>
        <w:widowControl/>
        <w:jc w:val="left"/>
        <w:rPr>
          <w:ins w:id="98"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99"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7FE89676" w14:textId="77777777" w:rsidR="00DE69D5" w:rsidRPr="00E367C6" w:rsidRDefault="00DE69D5" w:rsidP="00DE69D5">
      <w:pPr>
        <w:widowControl/>
        <w:jc w:val="left"/>
        <w:rPr>
          <w:ins w:id="100"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01"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18E13A8F" w14:textId="77777777" w:rsidR="00DE69D5" w:rsidRPr="00E367C6" w:rsidRDefault="00DE69D5" w:rsidP="00DE69D5">
      <w:pPr>
        <w:widowControl/>
        <w:jc w:val="left"/>
        <w:rPr>
          <w:ins w:id="102"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03"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13904603" w14:textId="77777777" w:rsidR="00DE69D5" w:rsidRPr="00E367C6" w:rsidRDefault="00DE69D5" w:rsidP="00DE69D5">
      <w:pPr>
        <w:widowControl/>
        <w:jc w:val="left"/>
        <w:rPr>
          <w:ins w:id="104"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05"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20DA8E33" w14:textId="77777777" w:rsidR="00DE69D5" w:rsidRDefault="00DE69D5" w:rsidP="00DE69D5">
      <w:pPr>
        <w:widowControl/>
        <w:jc w:val="left"/>
        <w:rPr>
          <w:rFonts w:ascii="ＭＳ 明朝" w:eastAsia="ＭＳ 明朝" w:hAnsi="ＭＳ 明朝" w:cs="ＭＳ Ｐゴシック"/>
          <w:color w:val="000000" w:themeColor="text1"/>
          <w:kern w:val="0"/>
          <w:szCs w:val="21"/>
        </w:rPr>
      </w:pPr>
      <w:ins w:id="106"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3F15DF7E"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05527F3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w:t>
      </w:r>
      <w:del w:id="107"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108"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109"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110"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111"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112"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13" w:author="Nagi Moriyama" w:date="2024-10-10T09:28:00Z" w16du:dateUtc="2024-10-10T00:28:00Z">
        <w:r>
          <w:rPr>
            <w:rFonts w:ascii="ＭＳ 明朝" w:eastAsia="ＭＳ 明朝" w:hAnsi="ＭＳ 明朝" w:cs="ＭＳ Ｐゴシック"/>
            <w:color w:val="000000"/>
            <w:kern w:val="0"/>
            <w:szCs w:val="21"/>
          </w:rPr>
          <w:t>1</w:t>
        </w:r>
      </w:ins>
      <w:del w:id="114"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48E694E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115"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116"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117"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18" w:author="Nagi Moriyama" w:date="2024-10-10T09:28:00Z" w16du:dateUtc="2024-10-10T00:28:00Z">
        <w:r>
          <w:rPr>
            <w:rFonts w:ascii="ＭＳ 明朝" w:eastAsia="ＭＳ 明朝" w:hAnsi="ＭＳ 明朝" w:cs="ＭＳ Ｐゴシック"/>
            <w:color w:val="000000"/>
            <w:kern w:val="0"/>
            <w:szCs w:val="21"/>
          </w:rPr>
          <w:t>2</w:t>
        </w:r>
      </w:ins>
      <w:del w:id="119"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50EC3A4A"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120" w:author="Nagi Moriyama" w:date="2024-10-10T09:29:00Z" w16du:dateUtc="2024-10-10T00:29:00Z">
        <w:r>
          <w:rPr>
            <w:rFonts w:ascii="ＭＳ 明朝" w:eastAsia="ＭＳ 明朝" w:hAnsi="ＭＳ 明朝" w:cs="ＭＳ Ｐゴシック" w:hint="eastAsia"/>
            <w:color w:val="000000"/>
            <w:kern w:val="0"/>
            <w:szCs w:val="21"/>
          </w:rPr>
          <w:t>甲</w:t>
        </w:r>
      </w:ins>
      <w:del w:id="121"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122"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1184FBD5"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w:t>
      </w:r>
      <w:r w:rsidRPr="00DE69D5">
        <w:rPr>
          <w:rFonts w:ascii="ＭＳ 明朝" w:eastAsia="ＭＳ 明朝" w:hAnsi="ＭＳ 明朝" w:cs="ＭＳ Ｐゴシック" w:hint="eastAsia"/>
          <w:i/>
          <w:iCs/>
          <w:color w:val="000000"/>
          <w:kern w:val="0"/>
          <w:szCs w:val="21"/>
          <w:rPrChange w:id="123"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124"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125"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126"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35BDD0C7" w14:textId="77777777" w:rsidR="00DE69D5" w:rsidRPr="00A9493C" w:rsidRDefault="00DE69D5" w:rsidP="00DE69D5"/>
    <w:p w14:paraId="4DFF3730"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2F4FE8F"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127" w:author="Nagi Moriyama" w:date="2024-10-10T09:29:00Z" w16du:dateUtc="2024-10-10T00:29:00Z">
        <w:r>
          <w:rPr>
            <w:rFonts w:ascii="ＭＳ 明朝" w:eastAsia="ＭＳ 明朝" w:hAnsi="ＭＳ 明朝" w:cs="ＭＳ Ｐゴシック" w:hint="eastAsia"/>
            <w:color w:val="000000"/>
            <w:kern w:val="0"/>
            <w:szCs w:val="21"/>
          </w:rPr>
          <w:t>事前</w:t>
        </w:r>
      </w:ins>
      <w:del w:id="128"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129"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130"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1BD690CA"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131"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132"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133" w:author="Nagi Moriyama" w:date="2024-10-10T09:29:00Z" w16du:dateUtc="2024-10-10T00:29:00Z">
        <w:r>
          <w:rPr>
            <w:rFonts w:ascii="ＭＳ 明朝" w:eastAsia="ＭＳ 明朝" w:hAnsi="ＭＳ 明朝" w:cs="ＭＳ Ｐゴシック" w:hint="eastAsia"/>
            <w:color w:val="000000"/>
            <w:kern w:val="0"/>
            <w:szCs w:val="21"/>
          </w:rPr>
          <w:t>著作物</w:t>
        </w:r>
      </w:ins>
      <w:del w:id="134"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117D4AE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EAE8E1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598E58A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w:t>
      </w:r>
      <w:ins w:id="135"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13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44EBFD5F" w14:textId="77777777" w:rsidR="00DE69D5" w:rsidRPr="000A0D4C" w:rsidDel="00DE69D5" w:rsidRDefault="00DE69D5" w:rsidP="00DE69D5">
      <w:pPr>
        <w:widowControl/>
        <w:jc w:val="left"/>
        <w:rPr>
          <w:del w:id="137"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138"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13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2C640546"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142B0727"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1BE29E6" w14:textId="77777777" w:rsidR="00DE69D5" w:rsidRPr="000A0D4C" w:rsidDel="00DE69D5" w:rsidRDefault="00DE69D5" w:rsidP="00DE69D5">
      <w:pPr>
        <w:widowControl/>
        <w:jc w:val="left"/>
        <w:rPr>
          <w:del w:id="140"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141"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075A486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4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43" w:author="Nagi Moriyama" w:date="2024-10-10T09:30:00Z" w16du:dateUtc="2024-10-10T00:30:00Z">
        <w:r>
          <w:rPr>
            <w:rFonts w:ascii="ＭＳ 明朝" w:eastAsia="ＭＳ 明朝" w:hAnsi="ＭＳ 明朝" w:cs="ＭＳ Ｐゴシック"/>
            <w:color w:val="000000"/>
            <w:kern w:val="0"/>
            <w:szCs w:val="21"/>
          </w:rPr>
          <w:t>6</w:t>
        </w:r>
      </w:ins>
      <w:del w:id="14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2D977354" w14:textId="77777777" w:rsidR="00DE69D5" w:rsidRDefault="00DE69D5" w:rsidP="00DE69D5">
      <w:pPr>
        <w:widowControl/>
        <w:jc w:val="left"/>
        <w:rPr>
          <w:ins w:id="145"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w:t>
      </w:r>
      <w:r w:rsidRPr="000A0D4C">
        <w:rPr>
          <w:rFonts w:ascii="ＭＳ 明朝" w:eastAsia="ＭＳ 明朝" w:hAnsi="ＭＳ 明朝" w:cs="ＭＳ Ｐゴシック" w:hint="eastAsia"/>
          <w:color w:val="000000"/>
          <w:kern w:val="0"/>
          <w:szCs w:val="21"/>
        </w:rPr>
        <w:lastRenderedPageBreak/>
        <w:t>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263018F0" w14:textId="77777777" w:rsidR="00DE69D5" w:rsidRPr="000A0D4C" w:rsidRDefault="00DE69D5" w:rsidP="00DE69D5">
      <w:pPr>
        <w:widowControl/>
        <w:jc w:val="left"/>
        <w:rPr>
          <w:ins w:id="146" w:author="Nagi Moriyama" w:date="2024-10-10T09:30:00Z" w16du:dateUtc="2024-10-10T00:30:00Z"/>
          <w:rFonts w:ascii="Hiragino Kaku Gothic ProN" w:eastAsia="ＭＳ Ｐゴシック" w:hAnsi="Hiragino Kaku Gothic ProN" w:cs="ＭＳ Ｐゴシック"/>
          <w:color w:val="47413D"/>
          <w:kern w:val="0"/>
          <w:szCs w:val="21"/>
        </w:rPr>
      </w:pPr>
      <w:ins w:id="147"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14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1E39643D" w14:textId="77777777" w:rsidR="00DE69D5" w:rsidRDefault="00DE69D5" w:rsidP="00DE69D5">
      <w:pPr>
        <w:widowControl/>
        <w:jc w:val="left"/>
        <w:rPr>
          <w:ins w:id="149" w:author="Nagi Moriyama" w:date="2024-10-10T09:30:00Z" w16du:dateUtc="2024-10-10T00:30:00Z"/>
          <w:rFonts w:ascii="ＭＳ 明朝" w:eastAsia="ＭＳ 明朝" w:hAnsi="ＭＳ 明朝" w:cs="ＭＳ Ｐゴシック"/>
          <w:color w:val="000000"/>
          <w:kern w:val="0"/>
          <w:szCs w:val="21"/>
        </w:rPr>
      </w:pPr>
      <w:ins w:id="150"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1AC742B7" w14:textId="77777777" w:rsidR="00DE69D5" w:rsidRPr="000A0D4C" w:rsidDel="00DE69D5" w:rsidRDefault="00DE69D5" w:rsidP="00DE69D5">
      <w:pPr>
        <w:widowControl/>
        <w:jc w:val="left"/>
        <w:rPr>
          <w:del w:id="151"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15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6957360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53"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1C18D2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951EC3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6E0A16D"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15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155" w:author="Nagi Moriyama" w:date="2024-10-10T09:31:00Z" w16du:dateUtc="2024-10-10T00:31:00Z">
        <w:r>
          <w:rPr>
            <w:rFonts w:ascii="ＭＳ 明朝" w:eastAsia="ＭＳ 明朝" w:hAnsi="ＭＳ 明朝" w:cs="ＭＳ Ｐゴシック" w:hint="eastAsia"/>
            <w:color w:val="000000" w:themeColor="text1"/>
            <w:kern w:val="0"/>
            <w:szCs w:val="21"/>
          </w:rPr>
          <w:t>（</w:t>
        </w:r>
      </w:ins>
      <w:ins w:id="156"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29D8E18"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160EABD"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3E1A1B18"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lastRenderedPageBreak/>
        <w:t>甲及び乙は、本契約実施に関して知り得た秘密を、その管理に必要な処置をし、本業務の遂行以外の目的に使用してはならない。</w:t>
      </w:r>
    </w:p>
    <w:p w14:paraId="0A8E37AC"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CFA6DB2"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E4EFF95" w14:textId="77777777" w:rsidR="00DE69D5" w:rsidRDefault="00DE69D5" w:rsidP="00DE69D5">
      <w:pPr>
        <w:widowControl/>
        <w:jc w:val="left"/>
        <w:rPr>
          <w:ins w:id="157" w:author="Nagi Moriyama" w:date="2024-10-10T09:31:00Z" w16du:dateUtc="2024-10-10T00:31:00Z"/>
          <w:rFonts w:ascii="Hiragino Kaku Gothic ProN" w:eastAsia="ＭＳ Ｐゴシック" w:hAnsi="Hiragino Kaku Gothic ProN" w:cs="ＭＳ Ｐゴシック"/>
          <w:color w:val="47413D"/>
          <w:kern w:val="0"/>
          <w:szCs w:val="21"/>
        </w:rPr>
      </w:pPr>
    </w:p>
    <w:p w14:paraId="37AFE0A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58"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714950B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24AB2AB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55938AD2"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1841854A" w14:textId="77777777" w:rsidR="00DE69D5" w:rsidRPr="00A9493C" w:rsidRDefault="00DE69D5" w:rsidP="00DE69D5"/>
    <w:p w14:paraId="24A32A0C"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290D0BF"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28A506A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5DFE0C2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6248D2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734712D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08AA9282"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12C334F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65D36987"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7A8447AA"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3FBE4CFA"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029BF535"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341A925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A6C4A1A"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2763B10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68AE41C"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95DD11B"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F2B9E7F"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776C55FC"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22B9B50"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DF1FBCB"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7556946" w14:textId="77777777" w:rsidR="00DE69D5" w:rsidRDefault="00DE69D5" w:rsidP="00DE69D5">
      <w:pPr>
        <w:widowControl/>
        <w:jc w:val="left"/>
        <w:rPr>
          <w:ins w:id="159" w:author="Nagi Moriyama" w:date="2024-10-10T09:32:00Z" w16du:dateUtc="2024-10-10T00:32:00Z"/>
          <w:rFonts w:ascii="Hiragino Kaku Gothic ProN" w:eastAsia="ＭＳ Ｐゴシック" w:hAnsi="Hiragino Kaku Gothic ProN" w:cs="ＭＳ Ｐゴシック"/>
          <w:color w:val="47413D"/>
          <w:kern w:val="0"/>
          <w:szCs w:val="21"/>
        </w:rPr>
      </w:pPr>
    </w:p>
    <w:p w14:paraId="62B463B1" w14:textId="77777777" w:rsidR="00DE69D5" w:rsidRPr="000A0D4C" w:rsidRDefault="00DE69D5" w:rsidP="00DE69D5">
      <w:pPr>
        <w:widowControl/>
        <w:jc w:val="left"/>
        <w:rPr>
          <w:ins w:id="160" w:author="Nagi Moriyama" w:date="2024-10-10T09:32:00Z" w16du:dateUtc="2024-10-10T00:32:00Z"/>
          <w:rFonts w:ascii="Hiragino Kaku Gothic ProN" w:eastAsia="ＭＳ Ｐゴシック" w:hAnsi="Hiragino Kaku Gothic ProN" w:cs="ＭＳ Ｐゴシック"/>
          <w:color w:val="47413D"/>
          <w:kern w:val="0"/>
          <w:szCs w:val="21"/>
        </w:rPr>
      </w:pPr>
      <w:ins w:id="161"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3D615F28" w14:textId="77777777" w:rsidR="00DE69D5" w:rsidRPr="000A0D4C" w:rsidRDefault="00DE69D5" w:rsidP="00DE69D5">
      <w:pPr>
        <w:widowControl/>
        <w:jc w:val="left"/>
        <w:rPr>
          <w:ins w:id="162" w:author="Nagi Moriyama" w:date="2024-10-10T09:32:00Z" w16du:dateUtc="2024-10-10T00:32:00Z"/>
          <w:rFonts w:ascii="Hiragino Kaku Gothic ProN" w:eastAsia="ＭＳ Ｐゴシック" w:hAnsi="Hiragino Kaku Gothic ProN" w:cs="ＭＳ Ｐゴシック"/>
          <w:color w:val="47413D"/>
          <w:kern w:val="0"/>
          <w:szCs w:val="21"/>
        </w:rPr>
      </w:pPr>
      <w:ins w:id="163"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5B8C63E9" w14:textId="77777777" w:rsidR="00DE69D5" w:rsidRDefault="00DE69D5" w:rsidP="00DE69D5">
      <w:pPr>
        <w:widowControl/>
        <w:jc w:val="left"/>
        <w:rPr>
          <w:ins w:id="164" w:author="Nagi Moriyama" w:date="2024-10-10T09:32:00Z" w16du:dateUtc="2024-10-10T00:32:00Z"/>
          <w:rFonts w:ascii="ＭＳ 明朝" w:eastAsia="ＭＳ 明朝" w:hAnsi="ＭＳ 明朝" w:cs="ＭＳ Ｐゴシック"/>
          <w:color w:val="000000"/>
          <w:kern w:val="0"/>
          <w:szCs w:val="21"/>
        </w:rPr>
      </w:pPr>
      <w:ins w:id="165"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33E1CE71" w14:textId="77777777" w:rsidR="00DE69D5" w:rsidRPr="00A9493C" w:rsidRDefault="00DE69D5" w:rsidP="00DE69D5">
      <w:pPr>
        <w:widowControl/>
        <w:jc w:val="left"/>
        <w:rPr>
          <w:ins w:id="166" w:author="Nagi Moriyama" w:date="2024-10-10T09:32:00Z" w16du:dateUtc="2024-10-10T00:32:00Z"/>
          <w:rFonts w:ascii="ＭＳ 明朝" w:eastAsia="ＭＳ 明朝" w:hAnsi="ＭＳ 明朝" w:cs="ＭＳ Ｐゴシック"/>
          <w:color w:val="000000"/>
          <w:kern w:val="0"/>
          <w:szCs w:val="21"/>
        </w:rPr>
      </w:pPr>
      <w:ins w:id="167"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78B994FF" w14:textId="77777777" w:rsidR="00DE69D5" w:rsidRPr="00A9493C" w:rsidRDefault="00DE69D5" w:rsidP="00DE69D5">
      <w:pPr>
        <w:rPr>
          <w:ins w:id="168" w:author="Nagi Moriyama" w:date="2024-10-10T09:32:00Z" w16du:dateUtc="2024-10-10T00:32:00Z"/>
        </w:rPr>
      </w:pPr>
    </w:p>
    <w:p w14:paraId="0295F393" w14:textId="77777777" w:rsidR="00DE69D5" w:rsidRDefault="00DE69D5" w:rsidP="00DE69D5">
      <w:pPr>
        <w:widowControl/>
        <w:jc w:val="left"/>
        <w:rPr>
          <w:ins w:id="169" w:author="Nagi Moriyama" w:date="2024-10-10T09:32:00Z" w16du:dateUtc="2024-10-10T00:32:00Z"/>
          <w:rFonts w:ascii="ＭＳ 明朝" w:eastAsia="ＭＳ 明朝" w:hAnsi="ＭＳ 明朝" w:cs="ＭＳ Ｐゴシック"/>
          <w:color w:val="000000"/>
          <w:kern w:val="0"/>
          <w:szCs w:val="21"/>
        </w:rPr>
      </w:pPr>
      <w:ins w:id="170" w:author="Nagi Moriyama" w:date="2024-10-10T09:32:00Z" w16du:dateUtc="2024-10-10T00:32:00Z">
        <w:r>
          <w:rPr>
            <w:rFonts w:ascii="ＭＳ 明朝" w:eastAsia="ＭＳ 明朝" w:hAnsi="ＭＳ 明朝" w:cs="ＭＳ Ｐゴシック" w:hint="eastAsia"/>
            <w:color w:val="000000"/>
            <w:kern w:val="0"/>
            <w:szCs w:val="21"/>
          </w:rPr>
          <w:t>第３条（競業避止義務）</w:t>
        </w:r>
      </w:ins>
    </w:p>
    <w:p w14:paraId="4DAE0852" w14:textId="77777777" w:rsidR="00DE69D5" w:rsidRDefault="00DE69D5" w:rsidP="00DE69D5">
      <w:pPr>
        <w:widowControl/>
        <w:jc w:val="left"/>
        <w:rPr>
          <w:ins w:id="171" w:author="Nagi Moriyama" w:date="2024-10-10T09:32:00Z" w16du:dateUtc="2024-10-10T00:32:00Z"/>
          <w:rFonts w:ascii="ＭＳ 明朝" w:eastAsia="ＭＳ 明朝" w:hAnsi="ＭＳ 明朝" w:cs="ＭＳ Ｐゴシック"/>
          <w:color w:val="000000"/>
          <w:kern w:val="0"/>
          <w:szCs w:val="21"/>
        </w:rPr>
      </w:pPr>
      <w:ins w:id="172"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28821B4B" w14:textId="77777777" w:rsidR="00DE69D5" w:rsidRDefault="00DE69D5" w:rsidP="00DE69D5">
      <w:pPr>
        <w:widowControl/>
        <w:jc w:val="left"/>
        <w:rPr>
          <w:ins w:id="173" w:author="Nagi Moriyama" w:date="2024-10-10T09:32:00Z" w16du:dateUtc="2024-10-10T00:32:00Z"/>
          <w:rFonts w:ascii="ＭＳ 明朝" w:eastAsia="ＭＳ 明朝" w:hAnsi="ＭＳ 明朝" w:cs="ＭＳ Ｐゴシック"/>
          <w:color w:val="000000"/>
          <w:kern w:val="0"/>
          <w:szCs w:val="21"/>
        </w:rPr>
      </w:pPr>
      <w:ins w:id="174"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225DCD23" w14:textId="77777777" w:rsidR="00DE69D5" w:rsidRPr="000A0D4C" w:rsidRDefault="00DE69D5" w:rsidP="00DE69D5">
      <w:pPr>
        <w:widowControl/>
        <w:jc w:val="left"/>
        <w:rPr>
          <w:ins w:id="175" w:author="Nagi Moriyama" w:date="2024-10-10T09:32:00Z" w16du:dateUtc="2024-10-10T00:32:00Z"/>
          <w:rFonts w:ascii="Hiragino Kaku Gothic ProN" w:eastAsia="ＭＳ Ｐゴシック" w:hAnsi="Hiragino Kaku Gothic ProN" w:cs="ＭＳ Ｐゴシック"/>
          <w:color w:val="47413D"/>
          <w:kern w:val="0"/>
          <w:szCs w:val="21"/>
        </w:rPr>
      </w:pPr>
      <w:ins w:id="176"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039376BC" w14:textId="77777777" w:rsidR="00DE69D5" w:rsidRPr="000A0D4C" w:rsidRDefault="00DE69D5" w:rsidP="00DE69D5">
      <w:pPr>
        <w:widowControl/>
        <w:jc w:val="left"/>
        <w:rPr>
          <w:ins w:id="177" w:author="Nagi Moriyama" w:date="2024-10-10T09:32:00Z" w16du:dateUtc="2024-10-10T00:32:00Z"/>
          <w:rFonts w:ascii="Hiragino Kaku Gothic ProN" w:eastAsia="ＭＳ Ｐゴシック" w:hAnsi="Hiragino Kaku Gothic ProN" w:cs="ＭＳ Ｐゴシック"/>
          <w:color w:val="47413D"/>
          <w:kern w:val="0"/>
          <w:szCs w:val="21"/>
        </w:rPr>
      </w:pPr>
      <w:ins w:id="178"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4B3EB48E" w14:textId="77777777" w:rsidR="00DE69D5" w:rsidRPr="000A0D4C" w:rsidRDefault="00DE69D5" w:rsidP="00DE69D5">
      <w:pPr>
        <w:widowControl/>
        <w:jc w:val="left"/>
        <w:rPr>
          <w:ins w:id="179" w:author="Nagi Moriyama" w:date="2024-10-10T09:32:00Z" w16du:dateUtc="2024-10-10T00:32:00Z"/>
          <w:rFonts w:ascii="Hiragino Kaku Gothic ProN" w:eastAsia="ＭＳ Ｐゴシック" w:hAnsi="Hiragino Kaku Gothic ProN" w:cs="ＭＳ Ｐゴシック"/>
          <w:color w:val="47413D"/>
          <w:kern w:val="0"/>
          <w:szCs w:val="21"/>
        </w:rPr>
      </w:pPr>
      <w:ins w:id="180"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3FA19682" w14:textId="77777777" w:rsidR="00DE69D5" w:rsidRPr="000A0D4C" w:rsidRDefault="00DE69D5" w:rsidP="00DE69D5">
      <w:pPr>
        <w:widowControl/>
        <w:jc w:val="left"/>
        <w:rPr>
          <w:ins w:id="181" w:author="Nagi Moriyama" w:date="2024-10-10T09:32:00Z" w16du:dateUtc="2024-10-10T00:32:00Z"/>
          <w:rFonts w:ascii="ＭＳ 明朝" w:eastAsia="ＭＳ 明朝" w:hAnsi="ＭＳ 明朝" w:cs="ＭＳ Ｐゴシック"/>
          <w:color w:val="000000"/>
          <w:kern w:val="0"/>
          <w:szCs w:val="21"/>
        </w:rPr>
      </w:pPr>
      <w:ins w:id="182"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3517DAC9" w14:textId="77777777" w:rsidR="00DE69D5" w:rsidRPr="000A0D4C" w:rsidRDefault="00DE69D5" w:rsidP="00DE69D5">
      <w:pPr>
        <w:widowControl/>
        <w:jc w:val="left"/>
        <w:rPr>
          <w:ins w:id="183" w:author="Nagi Moriyama" w:date="2024-10-10T09:32:00Z" w16du:dateUtc="2024-10-10T00:32:00Z"/>
          <w:rFonts w:ascii="Hiragino Kaku Gothic ProN" w:eastAsia="ＭＳ Ｐゴシック" w:hAnsi="Hiragino Kaku Gothic ProN" w:cs="ＭＳ Ｐゴシック"/>
          <w:color w:val="47413D"/>
          <w:kern w:val="0"/>
          <w:szCs w:val="21"/>
        </w:rPr>
      </w:pPr>
      <w:ins w:id="184"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6F311786" w14:textId="77777777" w:rsidR="00DE69D5" w:rsidRPr="000A0D4C" w:rsidRDefault="00DE69D5" w:rsidP="00DE69D5">
      <w:pPr>
        <w:widowControl/>
        <w:jc w:val="left"/>
        <w:rPr>
          <w:ins w:id="185" w:author="Nagi Moriyama" w:date="2024-10-10T09:32:00Z" w16du:dateUtc="2024-10-10T00:32:00Z"/>
          <w:rFonts w:ascii="Hiragino Kaku Gothic ProN" w:eastAsia="ＭＳ Ｐゴシック" w:hAnsi="Hiragino Kaku Gothic ProN" w:cs="ＭＳ Ｐゴシック"/>
          <w:color w:val="47413D"/>
          <w:kern w:val="0"/>
          <w:szCs w:val="21"/>
        </w:rPr>
      </w:pPr>
      <w:ins w:id="186"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49606CF6" w14:textId="77777777" w:rsidR="00DE69D5" w:rsidRDefault="00DE69D5" w:rsidP="00DE69D5">
      <w:pPr>
        <w:widowControl/>
        <w:jc w:val="left"/>
        <w:rPr>
          <w:ins w:id="187" w:author="Nagi Moriyama" w:date="2024-10-10T09:32:00Z" w16du:dateUtc="2024-10-10T00:32:00Z"/>
          <w:rFonts w:ascii="ＭＳ 明朝" w:eastAsia="ＭＳ 明朝" w:hAnsi="ＭＳ 明朝" w:cs="ＭＳ Ｐゴシック"/>
          <w:color w:val="000000"/>
          <w:kern w:val="0"/>
          <w:szCs w:val="21"/>
        </w:rPr>
      </w:pPr>
      <w:ins w:id="188"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1340E7D2" w14:textId="77777777" w:rsidR="00DE69D5" w:rsidRPr="000A0D4C" w:rsidRDefault="00DE69D5" w:rsidP="00DE69D5">
      <w:pPr>
        <w:widowControl/>
        <w:jc w:val="left"/>
        <w:rPr>
          <w:ins w:id="189" w:author="Nagi Moriyama" w:date="2024-10-10T09:32:00Z" w16du:dateUtc="2024-10-10T00:32:00Z"/>
          <w:rFonts w:ascii="Hiragino Kaku Gothic ProN" w:eastAsia="ＭＳ Ｐゴシック" w:hAnsi="Hiragino Kaku Gothic ProN" w:cs="ＭＳ Ｐゴシック"/>
          <w:color w:val="47413D"/>
          <w:kern w:val="0"/>
          <w:szCs w:val="21"/>
        </w:rPr>
      </w:pPr>
      <w:ins w:id="190"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3C0A1D95" w14:textId="77777777" w:rsidR="00DE69D5" w:rsidRDefault="00DE69D5" w:rsidP="00DE69D5">
      <w:pPr>
        <w:widowControl/>
        <w:jc w:val="left"/>
        <w:rPr>
          <w:ins w:id="191" w:author="Nagi Moriyama" w:date="2024-10-10T09:32:00Z" w16du:dateUtc="2024-10-10T00:32:00Z"/>
          <w:rFonts w:ascii="ＭＳ 明朝" w:eastAsia="ＭＳ 明朝" w:hAnsi="ＭＳ 明朝" w:cs="ＭＳ Ｐゴシック"/>
          <w:color w:val="000000"/>
          <w:kern w:val="0"/>
          <w:szCs w:val="21"/>
        </w:rPr>
      </w:pPr>
      <w:ins w:id="192" w:author="Nagi Moriyama" w:date="2024-10-10T09:32:00Z" w16du:dateUtc="2024-10-10T00:32: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6B1DC31B" w14:textId="77777777" w:rsidR="00DE69D5" w:rsidRPr="000A0D4C" w:rsidRDefault="00DE69D5" w:rsidP="00DE69D5">
      <w:pPr>
        <w:widowControl/>
        <w:jc w:val="left"/>
        <w:rPr>
          <w:ins w:id="193" w:author="Nagi Moriyama" w:date="2024-10-10T09:32:00Z" w16du:dateUtc="2024-10-10T00:32:00Z"/>
          <w:rFonts w:ascii="Hiragino Kaku Gothic ProN" w:eastAsia="ＭＳ Ｐゴシック" w:hAnsi="Hiragino Kaku Gothic ProN" w:cs="ＭＳ Ｐゴシック"/>
          <w:color w:val="47413D"/>
          <w:kern w:val="0"/>
          <w:szCs w:val="21"/>
        </w:rPr>
      </w:pPr>
      <w:ins w:id="194"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6FD2C4D0" w14:textId="77777777" w:rsidR="00DE69D5" w:rsidRPr="000A0D4C" w:rsidRDefault="00DE69D5" w:rsidP="00DE69D5">
      <w:pPr>
        <w:widowControl/>
        <w:jc w:val="left"/>
        <w:rPr>
          <w:ins w:id="195" w:author="Nagi Moriyama" w:date="2024-10-10T09:32:00Z" w16du:dateUtc="2024-10-10T00:32:00Z"/>
          <w:rFonts w:ascii="Hiragino Kaku Gothic ProN" w:eastAsia="ＭＳ Ｐゴシック" w:hAnsi="Hiragino Kaku Gothic ProN" w:cs="ＭＳ Ｐゴシック"/>
          <w:color w:val="47413D"/>
          <w:kern w:val="0"/>
          <w:szCs w:val="21"/>
        </w:rPr>
      </w:pPr>
      <w:ins w:id="196" w:author="Nagi Moriyama" w:date="2024-10-10T09:32:00Z" w16du:dateUtc="2024-10-10T00:32:00Z">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03D54FE2" w14:textId="77777777" w:rsidR="00DE69D5" w:rsidRPr="000A0D4C" w:rsidRDefault="00DE69D5" w:rsidP="00DE69D5">
      <w:pPr>
        <w:widowControl/>
        <w:jc w:val="left"/>
        <w:rPr>
          <w:ins w:id="197" w:author="Nagi Moriyama" w:date="2024-10-10T09:32:00Z" w16du:dateUtc="2024-10-10T00:32:00Z"/>
          <w:rFonts w:ascii="Hiragino Kaku Gothic ProN" w:eastAsia="ＭＳ Ｐゴシック" w:hAnsi="Hiragino Kaku Gothic ProN" w:cs="ＭＳ Ｐゴシック"/>
          <w:color w:val="47413D"/>
          <w:kern w:val="0"/>
          <w:szCs w:val="21"/>
        </w:rPr>
      </w:pPr>
      <w:ins w:id="198"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29664F5E" w14:textId="77777777" w:rsidR="00DE69D5" w:rsidRPr="00E367C6" w:rsidRDefault="00DE69D5" w:rsidP="00DE69D5">
      <w:pPr>
        <w:widowControl/>
        <w:spacing w:after="240"/>
        <w:jc w:val="left"/>
        <w:rPr>
          <w:ins w:id="199" w:author="Nagi Moriyama" w:date="2024-10-10T09:32:00Z" w16du:dateUtc="2024-10-10T00:32:00Z"/>
          <w:rFonts w:ascii="ＭＳ 明朝" w:eastAsia="ＭＳ 明朝" w:hAnsi="ＭＳ 明朝" w:cs="ＭＳ Ｐゴシック"/>
          <w:color w:val="000000" w:themeColor="text1"/>
          <w:kern w:val="0"/>
          <w:szCs w:val="21"/>
        </w:rPr>
      </w:pPr>
      <w:ins w:id="200"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lastRenderedPageBreak/>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54FFA0D0" w14:textId="77777777" w:rsidR="00DE69D5" w:rsidRPr="00E367C6" w:rsidRDefault="00DE69D5" w:rsidP="00DE69D5">
      <w:pPr>
        <w:widowControl/>
        <w:jc w:val="left"/>
        <w:rPr>
          <w:ins w:id="201"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202"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6DC93954" w14:textId="77777777" w:rsidR="00DE69D5" w:rsidRPr="00E367C6" w:rsidRDefault="00DE69D5" w:rsidP="00DE69D5">
      <w:pPr>
        <w:widowControl/>
        <w:jc w:val="left"/>
        <w:rPr>
          <w:ins w:id="203"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204"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5BA94FB0" w14:textId="77777777" w:rsidR="00DE69D5" w:rsidRPr="00E367C6" w:rsidRDefault="00DE69D5" w:rsidP="00DE69D5">
      <w:pPr>
        <w:widowControl/>
        <w:jc w:val="left"/>
        <w:rPr>
          <w:ins w:id="205"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206"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0962FCAA" w14:textId="77777777" w:rsidR="00DE69D5" w:rsidRPr="00E367C6" w:rsidRDefault="00DE69D5" w:rsidP="00DE69D5">
      <w:pPr>
        <w:widowControl/>
        <w:jc w:val="left"/>
        <w:rPr>
          <w:ins w:id="207"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208"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3583C48C" w14:textId="77777777" w:rsidR="00DE69D5" w:rsidRPr="00E367C6" w:rsidRDefault="00DE69D5" w:rsidP="00DE69D5">
      <w:pPr>
        <w:widowControl/>
        <w:jc w:val="left"/>
        <w:rPr>
          <w:ins w:id="209" w:author="Nagi Moriyama" w:date="2024-10-10T09:32:00Z" w16du:dateUtc="2024-10-10T00:32:00Z"/>
          <w:rFonts w:ascii="ＭＳ 明朝" w:eastAsia="ＭＳ 明朝" w:hAnsi="ＭＳ 明朝" w:cs="ＭＳ Ｐゴシック"/>
          <w:color w:val="000000" w:themeColor="text1"/>
          <w:kern w:val="0"/>
          <w:szCs w:val="21"/>
        </w:rPr>
      </w:pPr>
      <w:ins w:id="210"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3C83E474"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24B35D6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w:t>
      </w:r>
      <w:del w:id="211"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212"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213"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214"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215"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216"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217" w:author="Nagi Moriyama" w:date="2024-10-10T09:28:00Z" w16du:dateUtc="2024-10-10T00:28:00Z">
        <w:r>
          <w:rPr>
            <w:rFonts w:ascii="ＭＳ 明朝" w:eastAsia="ＭＳ 明朝" w:hAnsi="ＭＳ 明朝" w:cs="ＭＳ Ｐゴシック"/>
            <w:color w:val="000000"/>
            <w:kern w:val="0"/>
            <w:szCs w:val="21"/>
          </w:rPr>
          <w:t>1</w:t>
        </w:r>
      </w:ins>
      <w:del w:id="218"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1012EB4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219"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220"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221"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222" w:author="Nagi Moriyama" w:date="2024-10-10T09:28:00Z" w16du:dateUtc="2024-10-10T00:28:00Z">
        <w:r>
          <w:rPr>
            <w:rFonts w:ascii="ＭＳ 明朝" w:eastAsia="ＭＳ 明朝" w:hAnsi="ＭＳ 明朝" w:cs="ＭＳ Ｐゴシック"/>
            <w:color w:val="000000"/>
            <w:kern w:val="0"/>
            <w:szCs w:val="21"/>
          </w:rPr>
          <w:t>2</w:t>
        </w:r>
      </w:ins>
      <w:del w:id="223"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40D982E6"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224" w:author="Nagi Moriyama" w:date="2024-10-10T09:29:00Z" w16du:dateUtc="2024-10-10T00:29:00Z">
        <w:r>
          <w:rPr>
            <w:rFonts w:ascii="ＭＳ 明朝" w:eastAsia="ＭＳ 明朝" w:hAnsi="ＭＳ 明朝" w:cs="ＭＳ Ｐゴシック" w:hint="eastAsia"/>
            <w:color w:val="000000"/>
            <w:kern w:val="0"/>
            <w:szCs w:val="21"/>
          </w:rPr>
          <w:t>甲</w:t>
        </w:r>
      </w:ins>
      <w:del w:id="225"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226"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737F858C"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DE69D5">
        <w:rPr>
          <w:rFonts w:ascii="ＭＳ 明朝" w:eastAsia="ＭＳ 明朝" w:hAnsi="ＭＳ 明朝" w:cs="ＭＳ Ｐゴシック" w:hint="eastAsia"/>
          <w:i/>
          <w:iCs/>
          <w:color w:val="000000"/>
          <w:kern w:val="0"/>
          <w:szCs w:val="21"/>
          <w:rPrChange w:id="227"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228"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229"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230"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7E333D72" w14:textId="77777777" w:rsidR="00DE69D5" w:rsidRPr="00A9493C" w:rsidRDefault="00DE69D5" w:rsidP="00DE69D5"/>
    <w:p w14:paraId="0EC94CB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B906CD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231" w:author="Nagi Moriyama" w:date="2024-10-10T09:29:00Z" w16du:dateUtc="2024-10-10T00:29:00Z">
        <w:r>
          <w:rPr>
            <w:rFonts w:ascii="ＭＳ 明朝" w:eastAsia="ＭＳ 明朝" w:hAnsi="ＭＳ 明朝" w:cs="ＭＳ Ｐゴシック" w:hint="eastAsia"/>
            <w:color w:val="000000"/>
            <w:kern w:val="0"/>
            <w:szCs w:val="21"/>
          </w:rPr>
          <w:t>事前</w:t>
        </w:r>
      </w:ins>
      <w:del w:id="232"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233"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234"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4EAC003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235"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236"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237" w:author="Nagi Moriyama" w:date="2024-10-10T09:29:00Z" w16du:dateUtc="2024-10-10T00:29:00Z">
        <w:r>
          <w:rPr>
            <w:rFonts w:ascii="ＭＳ 明朝" w:eastAsia="ＭＳ 明朝" w:hAnsi="ＭＳ 明朝" w:cs="ＭＳ Ｐゴシック" w:hint="eastAsia"/>
            <w:color w:val="000000"/>
            <w:kern w:val="0"/>
            <w:szCs w:val="21"/>
          </w:rPr>
          <w:t>著作物</w:t>
        </w:r>
      </w:ins>
      <w:del w:id="238"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379234B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EFC794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6C4EF0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（１）</w:t>
      </w:r>
      <w:ins w:id="239"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24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3C13E5B2" w14:textId="77777777" w:rsidR="00DE69D5" w:rsidRPr="000A0D4C" w:rsidDel="00DE69D5" w:rsidRDefault="00DE69D5" w:rsidP="00DE69D5">
      <w:pPr>
        <w:widowControl/>
        <w:jc w:val="left"/>
        <w:rPr>
          <w:del w:id="241"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242"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243"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625FAFEF"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0BED4E9A"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29ED1734" w14:textId="77777777" w:rsidR="00DE69D5" w:rsidRPr="000A0D4C" w:rsidDel="00DE69D5" w:rsidRDefault="00DE69D5" w:rsidP="00DE69D5">
      <w:pPr>
        <w:widowControl/>
        <w:jc w:val="left"/>
        <w:rPr>
          <w:del w:id="244"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245"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079FF4A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24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247" w:author="Nagi Moriyama" w:date="2024-10-10T09:30:00Z" w16du:dateUtc="2024-10-10T00:30:00Z">
        <w:r>
          <w:rPr>
            <w:rFonts w:ascii="ＭＳ 明朝" w:eastAsia="ＭＳ 明朝" w:hAnsi="ＭＳ 明朝" w:cs="ＭＳ Ｐゴシック"/>
            <w:color w:val="000000"/>
            <w:kern w:val="0"/>
            <w:szCs w:val="21"/>
          </w:rPr>
          <w:t>6</w:t>
        </w:r>
      </w:ins>
      <w:del w:id="24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1E790DBF" w14:textId="77777777" w:rsidR="00DE69D5" w:rsidRDefault="00DE69D5" w:rsidP="00DE69D5">
      <w:pPr>
        <w:widowControl/>
        <w:jc w:val="left"/>
        <w:rPr>
          <w:ins w:id="249"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25112DE2" w14:textId="77777777" w:rsidR="00DE69D5" w:rsidRPr="000A0D4C" w:rsidRDefault="00DE69D5" w:rsidP="00DE69D5">
      <w:pPr>
        <w:widowControl/>
        <w:jc w:val="left"/>
        <w:rPr>
          <w:ins w:id="250" w:author="Nagi Moriyama" w:date="2024-10-10T09:30:00Z" w16du:dateUtc="2024-10-10T00:30:00Z"/>
          <w:rFonts w:ascii="Hiragino Kaku Gothic ProN" w:eastAsia="ＭＳ Ｐゴシック" w:hAnsi="Hiragino Kaku Gothic ProN" w:cs="ＭＳ Ｐゴシック"/>
          <w:color w:val="47413D"/>
          <w:kern w:val="0"/>
          <w:szCs w:val="21"/>
        </w:rPr>
      </w:pPr>
      <w:ins w:id="251"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25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1F19F43F" w14:textId="77777777" w:rsidR="00DE69D5" w:rsidRDefault="00DE69D5" w:rsidP="00DE69D5">
      <w:pPr>
        <w:widowControl/>
        <w:jc w:val="left"/>
        <w:rPr>
          <w:ins w:id="253" w:author="Nagi Moriyama" w:date="2024-10-10T09:30:00Z" w16du:dateUtc="2024-10-10T00:30:00Z"/>
          <w:rFonts w:ascii="ＭＳ 明朝" w:eastAsia="ＭＳ 明朝" w:hAnsi="ＭＳ 明朝" w:cs="ＭＳ Ｐゴシック"/>
          <w:color w:val="000000"/>
          <w:kern w:val="0"/>
          <w:szCs w:val="21"/>
        </w:rPr>
      </w:pPr>
      <w:ins w:id="254"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41BBD0C1" w14:textId="77777777" w:rsidR="00DE69D5" w:rsidRPr="000A0D4C" w:rsidDel="00DE69D5" w:rsidRDefault="00DE69D5" w:rsidP="00DE69D5">
      <w:pPr>
        <w:widowControl/>
        <w:jc w:val="left"/>
        <w:rPr>
          <w:del w:id="255"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25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5D445AF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257" w:author="Nagi Moriyama" w:date="2024-10-10T09:30:00Z" w16du:dateUtc="2024-10-10T00:30:00Z">
        <w:r w:rsidRPr="000A0D4C" w:rsidDel="00DE69D5">
          <w:rPr>
            <w:rFonts w:ascii="ＭＳ 明朝" w:eastAsia="ＭＳ 明朝" w:hAnsi="ＭＳ 明朝" w:cs="ＭＳ Ｐゴシック" w:hint="eastAsia"/>
            <w:color w:val="000000"/>
            <w:kern w:val="0"/>
            <w:szCs w:val="21"/>
          </w:rPr>
          <w:lastRenderedPageBreak/>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262DAA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56AE42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0BE86F4"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25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259" w:author="Nagi Moriyama" w:date="2024-10-10T09:31:00Z" w16du:dateUtc="2024-10-10T00:31:00Z">
        <w:r>
          <w:rPr>
            <w:rFonts w:ascii="ＭＳ 明朝" w:eastAsia="ＭＳ 明朝" w:hAnsi="ＭＳ 明朝" w:cs="ＭＳ Ｐゴシック" w:hint="eastAsia"/>
            <w:color w:val="000000" w:themeColor="text1"/>
            <w:kern w:val="0"/>
            <w:szCs w:val="21"/>
          </w:rPr>
          <w:t>（</w:t>
        </w:r>
      </w:ins>
      <w:ins w:id="260"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84C04A0"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75A3AA1"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1B87F76D"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A2BC845"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CAED756"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A87B0AC" w14:textId="77777777" w:rsidR="00DE69D5" w:rsidRDefault="00DE69D5" w:rsidP="00DE69D5">
      <w:pPr>
        <w:widowControl/>
        <w:jc w:val="left"/>
        <w:rPr>
          <w:ins w:id="261" w:author="Nagi Moriyama" w:date="2024-10-10T09:31:00Z" w16du:dateUtc="2024-10-10T00:31:00Z"/>
          <w:rFonts w:ascii="Hiragino Kaku Gothic ProN" w:eastAsia="ＭＳ Ｐゴシック" w:hAnsi="Hiragino Kaku Gothic ProN" w:cs="ＭＳ Ｐゴシック"/>
          <w:color w:val="47413D"/>
          <w:kern w:val="0"/>
          <w:szCs w:val="21"/>
        </w:rPr>
      </w:pPr>
    </w:p>
    <w:p w14:paraId="3291735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262"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110223E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1A27115C"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67D1A6C0"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70F6F3A8" w14:textId="77777777" w:rsidR="00DE69D5" w:rsidRPr="00A9493C" w:rsidRDefault="00DE69D5" w:rsidP="00DE69D5"/>
    <w:p w14:paraId="4CEE610D"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00E14A6"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673B17D8"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610E96C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7BA496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09F8FE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545F3D78"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64C60E2A"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D1A5ED7"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17B52211"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1AE8B65A"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6CA85BCE"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w:t>
      </w:r>
      <w:r w:rsidRPr="000A0D4C">
        <w:rPr>
          <w:rFonts w:ascii="ＭＳ 明朝" w:eastAsia="ＭＳ 明朝" w:hAnsi="ＭＳ 明朝" w:cs="ＭＳ Ｐゴシック" w:hint="eastAsia"/>
          <w:color w:val="000000"/>
          <w:kern w:val="0"/>
          <w:szCs w:val="21"/>
        </w:rPr>
        <w:lastRenderedPageBreak/>
        <w:t>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11D6E81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C93B18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90E275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F08F1C7"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53034B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56306A8"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33031B05"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9306D4E"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1DDFEAF"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C806600" w14:textId="77777777" w:rsidR="00DE69D5" w:rsidRDefault="00DE69D5" w:rsidP="00DE69D5">
      <w:pPr>
        <w:widowControl/>
        <w:jc w:val="left"/>
        <w:rPr>
          <w:ins w:id="263" w:author="Nagi Moriyama" w:date="2024-10-10T09:32:00Z" w16du:dateUtc="2024-10-10T00:32:00Z"/>
          <w:rFonts w:ascii="Hiragino Kaku Gothic ProN" w:eastAsia="ＭＳ Ｐゴシック" w:hAnsi="Hiragino Kaku Gothic ProN" w:cs="ＭＳ Ｐゴシック"/>
          <w:color w:val="47413D"/>
          <w:kern w:val="0"/>
          <w:szCs w:val="21"/>
        </w:rPr>
      </w:pPr>
    </w:p>
    <w:p w14:paraId="14D5F388" w14:textId="77777777" w:rsidR="00DE69D5" w:rsidRPr="000A0D4C" w:rsidRDefault="00DE69D5" w:rsidP="00DE69D5">
      <w:pPr>
        <w:widowControl/>
        <w:jc w:val="left"/>
        <w:rPr>
          <w:ins w:id="264" w:author="Nagi Moriyama" w:date="2024-10-10T09:32:00Z" w16du:dateUtc="2024-10-10T00:32:00Z"/>
          <w:rFonts w:ascii="Hiragino Kaku Gothic ProN" w:eastAsia="ＭＳ Ｐゴシック" w:hAnsi="Hiragino Kaku Gothic ProN" w:cs="ＭＳ Ｐゴシック"/>
          <w:color w:val="47413D"/>
          <w:kern w:val="0"/>
          <w:szCs w:val="21"/>
        </w:rPr>
      </w:pPr>
      <w:ins w:id="265"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6EEC60AD" w14:textId="77777777" w:rsidR="00DE69D5" w:rsidRPr="000A0D4C" w:rsidRDefault="00DE69D5" w:rsidP="00DE69D5">
      <w:pPr>
        <w:widowControl/>
        <w:jc w:val="left"/>
        <w:rPr>
          <w:ins w:id="266" w:author="Nagi Moriyama" w:date="2024-10-10T09:32:00Z" w16du:dateUtc="2024-10-10T00:32:00Z"/>
          <w:rFonts w:ascii="Hiragino Kaku Gothic ProN" w:eastAsia="ＭＳ Ｐゴシック" w:hAnsi="Hiragino Kaku Gothic ProN" w:cs="ＭＳ Ｐゴシック"/>
          <w:color w:val="47413D"/>
          <w:kern w:val="0"/>
          <w:szCs w:val="21"/>
        </w:rPr>
      </w:pPr>
      <w:ins w:id="267"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7D45B67E" w14:textId="77777777" w:rsidR="00DE69D5" w:rsidRDefault="00DE69D5" w:rsidP="00DE69D5">
      <w:pPr>
        <w:widowControl/>
        <w:jc w:val="left"/>
        <w:rPr>
          <w:ins w:id="268" w:author="Nagi Moriyama" w:date="2024-10-10T09:32:00Z" w16du:dateUtc="2024-10-10T00:32:00Z"/>
          <w:rFonts w:ascii="ＭＳ 明朝" w:eastAsia="ＭＳ 明朝" w:hAnsi="ＭＳ 明朝" w:cs="ＭＳ Ｐゴシック"/>
          <w:color w:val="000000"/>
          <w:kern w:val="0"/>
          <w:szCs w:val="21"/>
        </w:rPr>
      </w:pPr>
      <w:ins w:id="269"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76770452" w14:textId="77777777" w:rsidR="00DE69D5" w:rsidRPr="00A9493C" w:rsidRDefault="00DE69D5" w:rsidP="00DE69D5">
      <w:pPr>
        <w:widowControl/>
        <w:jc w:val="left"/>
        <w:rPr>
          <w:ins w:id="270" w:author="Nagi Moriyama" w:date="2024-10-10T09:32:00Z" w16du:dateUtc="2024-10-10T00:32:00Z"/>
          <w:rFonts w:ascii="ＭＳ 明朝" w:eastAsia="ＭＳ 明朝" w:hAnsi="ＭＳ 明朝" w:cs="ＭＳ Ｐゴシック"/>
          <w:color w:val="000000"/>
          <w:kern w:val="0"/>
          <w:szCs w:val="21"/>
        </w:rPr>
      </w:pPr>
      <w:ins w:id="271"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4EEDA411" w14:textId="77777777" w:rsidR="00DE69D5" w:rsidRPr="00A9493C" w:rsidRDefault="00DE69D5" w:rsidP="00DE69D5">
      <w:pPr>
        <w:rPr>
          <w:ins w:id="272" w:author="Nagi Moriyama" w:date="2024-10-10T09:32:00Z" w16du:dateUtc="2024-10-10T00:32:00Z"/>
        </w:rPr>
      </w:pPr>
    </w:p>
    <w:p w14:paraId="0DBBF7C5" w14:textId="77777777" w:rsidR="00DE69D5" w:rsidRDefault="00DE69D5" w:rsidP="00DE69D5">
      <w:pPr>
        <w:widowControl/>
        <w:jc w:val="left"/>
        <w:rPr>
          <w:ins w:id="273" w:author="Nagi Moriyama" w:date="2024-10-10T09:32:00Z" w16du:dateUtc="2024-10-10T00:32:00Z"/>
          <w:rFonts w:ascii="ＭＳ 明朝" w:eastAsia="ＭＳ 明朝" w:hAnsi="ＭＳ 明朝" w:cs="ＭＳ Ｐゴシック"/>
          <w:color w:val="000000"/>
          <w:kern w:val="0"/>
          <w:szCs w:val="21"/>
        </w:rPr>
      </w:pPr>
      <w:ins w:id="274" w:author="Nagi Moriyama" w:date="2024-10-10T09:32:00Z" w16du:dateUtc="2024-10-10T00:32:00Z">
        <w:r>
          <w:rPr>
            <w:rFonts w:ascii="ＭＳ 明朝" w:eastAsia="ＭＳ 明朝" w:hAnsi="ＭＳ 明朝" w:cs="ＭＳ Ｐゴシック" w:hint="eastAsia"/>
            <w:color w:val="000000"/>
            <w:kern w:val="0"/>
            <w:szCs w:val="21"/>
          </w:rPr>
          <w:t>第３条（競業避止義務）</w:t>
        </w:r>
      </w:ins>
    </w:p>
    <w:p w14:paraId="7F1D0100" w14:textId="77777777" w:rsidR="00DE69D5" w:rsidRDefault="00DE69D5" w:rsidP="00DE69D5">
      <w:pPr>
        <w:widowControl/>
        <w:jc w:val="left"/>
        <w:rPr>
          <w:ins w:id="275" w:author="Nagi Moriyama" w:date="2024-10-10T09:32:00Z" w16du:dateUtc="2024-10-10T00:32:00Z"/>
          <w:rFonts w:ascii="ＭＳ 明朝" w:eastAsia="ＭＳ 明朝" w:hAnsi="ＭＳ 明朝" w:cs="ＭＳ Ｐゴシック"/>
          <w:color w:val="000000"/>
          <w:kern w:val="0"/>
          <w:szCs w:val="21"/>
        </w:rPr>
      </w:pPr>
      <w:ins w:id="276"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16BC654C" w14:textId="77777777" w:rsidR="00DE69D5" w:rsidRDefault="00DE69D5" w:rsidP="00DE69D5">
      <w:pPr>
        <w:widowControl/>
        <w:jc w:val="left"/>
        <w:rPr>
          <w:ins w:id="277" w:author="Nagi Moriyama" w:date="2024-10-10T09:32:00Z" w16du:dateUtc="2024-10-10T00:32:00Z"/>
          <w:rFonts w:ascii="ＭＳ 明朝" w:eastAsia="ＭＳ 明朝" w:hAnsi="ＭＳ 明朝" w:cs="ＭＳ Ｐゴシック"/>
          <w:color w:val="000000"/>
          <w:kern w:val="0"/>
          <w:szCs w:val="21"/>
        </w:rPr>
      </w:pPr>
      <w:ins w:id="278"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5486D7AB" w14:textId="77777777" w:rsidR="00DE69D5" w:rsidRPr="000A0D4C" w:rsidRDefault="00DE69D5" w:rsidP="00DE69D5">
      <w:pPr>
        <w:widowControl/>
        <w:jc w:val="left"/>
        <w:rPr>
          <w:ins w:id="279" w:author="Nagi Moriyama" w:date="2024-10-10T09:32:00Z" w16du:dateUtc="2024-10-10T00:32:00Z"/>
          <w:rFonts w:ascii="Hiragino Kaku Gothic ProN" w:eastAsia="ＭＳ Ｐゴシック" w:hAnsi="Hiragino Kaku Gothic ProN" w:cs="ＭＳ Ｐゴシック"/>
          <w:color w:val="47413D"/>
          <w:kern w:val="0"/>
          <w:szCs w:val="21"/>
        </w:rPr>
      </w:pPr>
      <w:ins w:id="280"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540CAAC3" w14:textId="77777777" w:rsidR="00DE69D5" w:rsidRPr="000A0D4C" w:rsidRDefault="00DE69D5" w:rsidP="00DE69D5">
      <w:pPr>
        <w:widowControl/>
        <w:jc w:val="left"/>
        <w:rPr>
          <w:ins w:id="281" w:author="Nagi Moriyama" w:date="2024-10-10T09:32:00Z" w16du:dateUtc="2024-10-10T00:32:00Z"/>
          <w:rFonts w:ascii="Hiragino Kaku Gothic ProN" w:eastAsia="ＭＳ Ｐゴシック" w:hAnsi="Hiragino Kaku Gothic ProN" w:cs="ＭＳ Ｐゴシック"/>
          <w:color w:val="47413D"/>
          <w:kern w:val="0"/>
          <w:szCs w:val="21"/>
        </w:rPr>
      </w:pPr>
      <w:ins w:id="282"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04FFED69" w14:textId="77777777" w:rsidR="00DE69D5" w:rsidRPr="000A0D4C" w:rsidRDefault="00DE69D5" w:rsidP="00DE69D5">
      <w:pPr>
        <w:widowControl/>
        <w:jc w:val="left"/>
        <w:rPr>
          <w:ins w:id="283" w:author="Nagi Moriyama" w:date="2024-10-10T09:32:00Z" w16du:dateUtc="2024-10-10T00:32:00Z"/>
          <w:rFonts w:ascii="Hiragino Kaku Gothic ProN" w:eastAsia="ＭＳ Ｐゴシック" w:hAnsi="Hiragino Kaku Gothic ProN" w:cs="ＭＳ Ｐゴシック"/>
          <w:color w:val="47413D"/>
          <w:kern w:val="0"/>
          <w:szCs w:val="21"/>
        </w:rPr>
      </w:pPr>
      <w:ins w:id="284"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69437E34" w14:textId="77777777" w:rsidR="00DE69D5" w:rsidRPr="000A0D4C" w:rsidRDefault="00DE69D5" w:rsidP="00DE69D5">
      <w:pPr>
        <w:widowControl/>
        <w:jc w:val="left"/>
        <w:rPr>
          <w:ins w:id="285" w:author="Nagi Moriyama" w:date="2024-10-10T09:32:00Z" w16du:dateUtc="2024-10-10T00:32:00Z"/>
          <w:rFonts w:ascii="ＭＳ 明朝" w:eastAsia="ＭＳ 明朝" w:hAnsi="ＭＳ 明朝" w:cs="ＭＳ Ｐゴシック"/>
          <w:color w:val="000000"/>
          <w:kern w:val="0"/>
          <w:szCs w:val="21"/>
        </w:rPr>
      </w:pPr>
      <w:ins w:id="286"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5D4D7F69" w14:textId="77777777" w:rsidR="00DE69D5" w:rsidRPr="000A0D4C" w:rsidRDefault="00DE69D5" w:rsidP="00DE69D5">
      <w:pPr>
        <w:widowControl/>
        <w:jc w:val="left"/>
        <w:rPr>
          <w:ins w:id="287" w:author="Nagi Moriyama" w:date="2024-10-10T09:32:00Z" w16du:dateUtc="2024-10-10T00:32:00Z"/>
          <w:rFonts w:ascii="Hiragino Kaku Gothic ProN" w:eastAsia="ＭＳ Ｐゴシック" w:hAnsi="Hiragino Kaku Gothic ProN" w:cs="ＭＳ Ｐゴシック"/>
          <w:color w:val="47413D"/>
          <w:kern w:val="0"/>
          <w:szCs w:val="21"/>
        </w:rPr>
      </w:pPr>
      <w:ins w:id="288"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011DB5EA" w14:textId="77777777" w:rsidR="00DE69D5" w:rsidRPr="000A0D4C" w:rsidRDefault="00DE69D5" w:rsidP="00DE69D5">
      <w:pPr>
        <w:widowControl/>
        <w:jc w:val="left"/>
        <w:rPr>
          <w:ins w:id="289" w:author="Nagi Moriyama" w:date="2024-10-10T09:32:00Z" w16du:dateUtc="2024-10-10T00:32:00Z"/>
          <w:rFonts w:ascii="Hiragino Kaku Gothic ProN" w:eastAsia="ＭＳ Ｐゴシック" w:hAnsi="Hiragino Kaku Gothic ProN" w:cs="ＭＳ Ｐゴシック"/>
          <w:color w:val="47413D"/>
          <w:kern w:val="0"/>
          <w:szCs w:val="21"/>
        </w:rPr>
      </w:pPr>
      <w:ins w:id="290"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6BD89285" w14:textId="77777777" w:rsidR="00DE69D5" w:rsidRDefault="00DE69D5" w:rsidP="00DE69D5">
      <w:pPr>
        <w:widowControl/>
        <w:jc w:val="left"/>
        <w:rPr>
          <w:ins w:id="291" w:author="Nagi Moriyama" w:date="2024-10-10T09:32:00Z" w16du:dateUtc="2024-10-10T00:32:00Z"/>
          <w:rFonts w:ascii="ＭＳ 明朝" w:eastAsia="ＭＳ 明朝" w:hAnsi="ＭＳ 明朝" w:cs="ＭＳ Ｐゴシック"/>
          <w:color w:val="000000"/>
          <w:kern w:val="0"/>
          <w:szCs w:val="21"/>
        </w:rPr>
      </w:pPr>
      <w:ins w:id="292"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6E79E137" w14:textId="77777777" w:rsidR="00DE69D5" w:rsidRPr="000A0D4C" w:rsidRDefault="00DE69D5" w:rsidP="00DE69D5">
      <w:pPr>
        <w:widowControl/>
        <w:jc w:val="left"/>
        <w:rPr>
          <w:ins w:id="293" w:author="Nagi Moriyama" w:date="2024-10-10T09:32:00Z" w16du:dateUtc="2024-10-10T00:32:00Z"/>
          <w:rFonts w:ascii="Hiragino Kaku Gothic ProN" w:eastAsia="ＭＳ Ｐゴシック" w:hAnsi="Hiragino Kaku Gothic ProN" w:cs="ＭＳ Ｐゴシック"/>
          <w:color w:val="47413D"/>
          <w:kern w:val="0"/>
          <w:szCs w:val="21"/>
        </w:rPr>
      </w:pPr>
      <w:ins w:id="294"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54C1EBBF" w14:textId="77777777" w:rsidR="00DE69D5" w:rsidRDefault="00DE69D5" w:rsidP="00DE69D5">
      <w:pPr>
        <w:widowControl/>
        <w:jc w:val="left"/>
        <w:rPr>
          <w:ins w:id="295" w:author="Nagi Moriyama" w:date="2024-10-10T09:32:00Z" w16du:dateUtc="2024-10-10T00:32:00Z"/>
          <w:rFonts w:ascii="ＭＳ 明朝" w:eastAsia="ＭＳ 明朝" w:hAnsi="ＭＳ 明朝" w:cs="ＭＳ Ｐゴシック"/>
          <w:color w:val="000000"/>
          <w:kern w:val="0"/>
          <w:szCs w:val="21"/>
        </w:rPr>
      </w:pPr>
      <w:ins w:id="296"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2E7DE677" w14:textId="77777777" w:rsidR="00DE69D5" w:rsidRPr="000A0D4C" w:rsidRDefault="00DE69D5" w:rsidP="00DE69D5">
      <w:pPr>
        <w:widowControl/>
        <w:jc w:val="left"/>
        <w:rPr>
          <w:ins w:id="297" w:author="Nagi Moriyama" w:date="2024-10-10T09:32:00Z" w16du:dateUtc="2024-10-10T00:32:00Z"/>
          <w:rFonts w:ascii="Hiragino Kaku Gothic ProN" w:eastAsia="ＭＳ Ｐゴシック" w:hAnsi="Hiragino Kaku Gothic ProN" w:cs="ＭＳ Ｐゴシック"/>
          <w:color w:val="47413D"/>
          <w:kern w:val="0"/>
          <w:szCs w:val="21"/>
        </w:rPr>
      </w:pPr>
      <w:ins w:id="298"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2EFF222C" w14:textId="77777777" w:rsidR="00DE69D5" w:rsidRPr="000A0D4C" w:rsidRDefault="00DE69D5" w:rsidP="00DE69D5">
      <w:pPr>
        <w:widowControl/>
        <w:jc w:val="left"/>
        <w:rPr>
          <w:ins w:id="299" w:author="Nagi Moriyama" w:date="2024-10-10T09:32:00Z" w16du:dateUtc="2024-10-10T00:32:00Z"/>
          <w:rFonts w:ascii="Hiragino Kaku Gothic ProN" w:eastAsia="ＭＳ Ｐゴシック" w:hAnsi="Hiragino Kaku Gothic ProN" w:cs="ＭＳ Ｐゴシック"/>
          <w:color w:val="47413D"/>
          <w:kern w:val="0"/>
          <w:szCs w:val="21"/>
        </w:rPr>
      </w:pPr>
      <w:ins w:id="300" w:author="Nagi Moriyama" w:date="2024-10-10T09:32:00Z" w16du:dateUtc="2024-10-10T00:32:00Z">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0CCEBBA4" w14:textId="77777777" w:rsidR="00DE69D5" w:rsidRPr="000A0D4C" w:rsidRDefault="00DE69D5" w:rsidP="00DE69D5">
      <w:pPr>
        <w:widowControl/>
        <w:jc w:val="left"/>
        <w:rPr>
          <w:ins w:id="301" w:author="Nagi Moriyama" w:date="2024-10-10T09:32:00Z" w16du:dateUtc="2024-10-10T00:32:00Z"/>
          <w:rFonts w:ascii="Hiragino Kaku Gothic ProN" w:eastAsia="ＭＳ Ｐゴシック" w:hAnsi="Hiragino Kaku Gothic ProN" w:cs="ＭＳ Ｐゴシック"/>
          <w:color w:val="47413D"/>
          <w:kern w:val="0"/>
          <w:szCs w:val="21"/>
        </w:rPr>
      </w:pPr>
      <w:ins w:id="302"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72014B41" w14:textId="77777777" w:rsidR="00DE69D5" w:rsidRPr="00E367C6" w:rsidRDefault="00DE69D5" w:rsidP="00DE69D5">
      <w:pPr>
        <w:widowControl/>
        <w:spacing w:after="240"/>
        <w:jc w:val="left"/>
        <w:rPr>
          <w:ins w:id="303" w:author="Nagi Moriyama" w:date="2024-10-10T09:32:00Z" w16du:dateUtc="2024-10-10T00:32:00Z"/>
          <w:rFonts w:ascii="ＭＳ 明朝" w:eastAsia="ＭＳ 明朝" w:hAnsi="ＭＳ 明朝" w:cs="ＭＳ Ｐゴシック"/>
          <w:color w:val="000000" w:themeColor="text1"/>
          <w:kern w:val="0"/>
          <w:szCs w:val="21"/>
        </w:rPr>
      </w:pPr>
      <w:ins w:id="304"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36B10429" w14:textId="77777777" w:rsidR="00DE69D5" w:rsidRPr="00E367C6" w:rsidRDefault="00DE69D5" w:rsidP="00DE69D5">
      <w:pPr>
        <w:widowControl/>
        <w:jc w:val="left"/>
        <w:rPr>
          <w:ins w:id="305"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306"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3FF96300" w14:textId="77777777" w:rsidR="00DE69D5" w:rsidRPr="00E367C6" w:rsidRDefault="00DE69D5" w:rsidP="00DE69D5">
      <w:pPr>
        <w:widowControl/>
        <w:jc w:val="left"/>
        <w:rPr>
          <w:ins w:id="307"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308"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5D57C320" w14:textId="77777777" w:rsidR="00DE69D5" w:rsidRPr="00E367C6" w:rsidRDefault="00DE69D5" w:rsidP="00DE69D5">
      <w:pPr>
        <w:widowControl/>
        <w:jc w:val="left"/>
        <w:rPr>
          <w:ins w:id="309"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310"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0AE59173" w14:textId="77777777" w:rsidR="00DE69D5" w:rsidRPr="00E367C6" w:rsidRDefault="00DE69D5" w:rsidP="00DE69D5">
      <w:pPr>
        <w:widowControl/>
        <w:jc w:val="left"/>
        <w:rPr>
          <w:ins w:id="311"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312"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24098EB1" w14:textId="77777777" w:rsidR="00DE69D5" w:rsidRPr="00E367C6" w:rsidRDefault="00DE69D5" w:rsidP="00DE69D5">
      <w:pPr>
        <w:widowControl/>
        <w:jc w:val="left"/>
        <w:rPr>
          <w:ins w:id="313" w:author="Nagi Moriyama" w:date="2024-10-10T09:32:00Z" w16du:dateUtc="2024-10-10T00:32:00Z"/>
          <w:rFonts w:ascii="ＭＳ 明朝" w:eastAsia="ＭＳ 明朝" w:hAnsi="ＭＳ 明朝" w:cs="ＭＳ Ｐゴシック"/>
          <w:color w:val="000000" w:themeColor="text1"/>
          <w:kern w:val="0"/>
          <w:szCs w:val="21"/>
        </w:rPr>
      </w:pPr>
      <w:ins w:id="314"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2B478999"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4F0C325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lastRenderedPageBreak/>
        <w:t>A</w:t>
      </w:r>
      <w:del w:id="315"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316"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317"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318"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319"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320"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321" w:author="Nagi Moriyama" w:date="2024-10-10T09:28:00Z" w16du:dateUtc="2024-10-10T00:28:00Z">
        <w:r>
          <w:rPr>
            <w:rFonts w:ascii="ＭＳ 明朝" w:eastAsia="ＭＳ 明朝" w:hAnsi="ＭＳ 明朝" w:cs="ＭＳ Ｐゴシック"/>
            <w:color w:val="000000"/>
            <w:kern w:val="0"/>
            <w:szCs w:val="21"/>
          </w:rPr>
          <w:t>1</w:t>
        </w:r>
      </w:ins>
      <w:del w:id="322"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21F428C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323"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324"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325"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326" w:author="Nagi Moriyama" w:date="2024-10-10T09:28:00Z" w16du:dateUtc="2024-10-10T00:28:00Z">
        <w:r>
          <w:rPr>
            <w:rFonts w:ascii="ＭＳ 明朝" w:eastAsia="ＭＳ 明朝" w:hAnsi="ＭＳ 明朝" w:cs="ＭＳ Ｐゴシック"/>
            <w:color w:val="000000"/>
            <w:kern w:val="0"/>
            <w:szCs w:val="21"/>
          </w:rPr>
          <w:t>2</w:t>
        </w:r>
      </w:ins>
      <w:del w:id="327"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2ECDD0E2"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328" w:author="Nagi Moriyama" w:date="2024-10-10T09:29:00Z" w16du:dateUtc="2024-10-10T00:29:00Z">
        <w:r>
          <w:rPr>
            <w:rFonts w:ascii="ＭＳ 明朝" w:eastAsia="ＭＳ 明朝" w:hAnsi="ＭＳ 明朝" w:cs="ＭＳ Ｐゴシック" w:hint="eastAsia"/>
            <w:color w:val="000000"/>
            <w:kern w:val="0"/>
            <w:szCs w:val="21"/>
          </w:rPr>
          <w:t>甲</w:t>
        </w:r>
      </w:ins>
      <w:del w:id="329"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330"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28D33F7A"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DE69D5">
        <w:rPr>
          <w:rFonts w:ascii="ＭＳ 明朝" w:eastAsia="ＭＳ 明朝" w:hAnsi="ＭＳ 明朝" w:cs="ＭＳ Ｐゴシック" w:hint="eastAsia"/>
          <w:i/>
          <w:iCs/>
          <w:color w:val="000000"/>
          <w:kern w:val="0"/>
          <w:szCs w:val="21"/>
          <w:rPrChange w:id="331"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332"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333"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334"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4B36E8D6" w14:textId="77777777" w:rsidR="00DE69D5" w:rsidRPr="00A9493C" w:rsidRDefault="00DE69D5" w:rsidP="00DE69D5"/>
    <w:p w14:paraId="148F3874"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575846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335" w:author="Nagi Moriyama" w:date="2024-10-10T09:29:00Z" w16du:dateUtc="2024-10-10T00:29:00Z">
        <w:r>
          <w:rPr>
            <w:rFonts w:ascii="ＭＳ 明朝" w:eastAsia="ＭＳ 明朝" w:hAnsi="ＭＳ 明朝" w:cs="ＭＳ Ｐゴシック" w:hint="eastAsia"/>
            <w:color w:val="000000"/>
            <w:kern w:val="0"/>
            <w:szCs w:val="21"/>
          </w:rPr>
          <w:t>事前</w:t>
        </w:r>
      </w:ins>
      <w:del w:id="336"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337"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338"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1864F0C2"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339"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340"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341" w:author="Nagi Moriyama" w:date="2024-10-10T09:29:00Z" w16du:dateUtc="2024-10-10T00:29:00Z">
        <w:r>
          <w:rPr>
            <w:rFonts w:ascii="ＭＳ 明朝" w:eastAsia="ＭＳ 明朝" w:hAnsi="ＭＳ 明朝" w:cs="ＭＳ Ｐゴシック" w:hint="eastAsia"/>
            <w:color w:val="000000"/>
            <w:kern w:val="0"/>
            <w:szCs w:val="21"/>
          </w:rPr>
          <w:t>著作物</w:t>
        </w:r>
      </w:ins>
      <w:del w:id="342"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737502B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AF50D5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560D1ED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w:t>
      </w:r>
      <w:ins w:id="343"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34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5065EBE9" w14:textId="77777777" w:rsidR="00DE69D5" w:rsidRPr="000A0D4C" w:rsidDel="00DE69D5" w:rsidRDefault="00DE69D5" w:rsidP="00DE69D5">
      <w:pPr>
        <w:widowControl/>
        <w:jc w:val="left"/>
        <w:rPr>
          <w:del w:id="345"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346"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347"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71182B80"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4749AFE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0ED379B" w14:textId="77777777" w:rsidR="00DE69D5" w:rsidRPr="000A0D4C" w:rsidDel="00DE69D5" w:rsidRDefault="00DE69D5" w:rsidP="00DE69D5">
      <w:pPr>
        <w:widowControl/>
        <w:jc w:val="left"/>
        <w:rPr>
          <w:del w:id="348"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34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577B329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350" w:author="Nagi Moriyama" w:date="2024-10-10T09:30:00Z" w16du:dateUtc="2024-10-10T00:30:00Z">
        <w:r w:rsidRPr="000A0D4C" w:rsidDel="00DE69D5">
          <w:rPr>
            <w:rFonts w:ascii="ＭＳ 明朝" w:eastAsia="ＭＳ 明朝" w:hAnsi="ＭＳ 明朝" w:cs="ＭＳ Ｐゴシック" w:hint="eastAsia"/>
            <w:color w:val="000000"/>
            <w:kern w:val="0"/>
            <w:szCs w:val="21"/>
          </w:rPr>
          <w:lastRenderedPageBreak/>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351" w:author="Nagi Moriyama" w:date="2024-10-10T09:30:00Z" w16du:dateUtc="2024-10-10T00:30:00Z">
        <w:r>
          <w:rPr>
            <w:rFonts w:ascii="ＭＳ 明朝" w:eastAsia="ＭＳ 明朝" w:hAnsi="ＭＳ 明朝" w:cs="ＭＳ Ｐゴシック"/>
            <w:color w:val="000000"/>
            <w:kern w:val="0"/>
            <w:szCs w:val="21"/>
          </w:rPr>
          <w:t>6</w:t>
        </w:r>
      </w:ins>
      <w:del w:id="35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2C50994F" w14:textId="77777777" w:rsidR="00DE69D5" w:rsidRDefault="00DE69D5" w:rsidP="00DE69D5">
      <w:pPr>
        <w:widowControl/>
        <w:jc w:val="left"/>
        <w:rPr>
          <w:ins w:id="353"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2B1625FF" w14:textId="77777777" w:rsidR="00DE69D5" w:rsidRPr="000A0D4C" w:rsidRDefault="00DE69D5" w:rsidP="00DE69D5">
      <w:pPr>
        <w:widowControl/>
        <w:jc w:val="left"/>
        <w:rPr>
          <w:ins w:id="354" w:author="Nagi Moriyama" w:date="2024-10-10T09:30:00Z" w16du:dateUtc="2024-10-10T00:30:00Z"/>
          <w:rFonts w:ascii="Hiragino Kaku Gothic ProN" w:eastAsia="ＭＳ Ｐゴシック" w:hAnsi="Hiragino Kaku Gothic ProN" w:cs="ＭＳ Ｐゴシック"/>
          <w:color w:val="47413D"/>
          <w:kern w:val="0"/>
          <w:szCs w:val="21"/>
        </w:rPr>
      </w:pPr>
      <w:ins w:id="355"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35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0BBC6741" w14:textId="77777777" w:rsidR="00DE69D5" w:rsidRDefault="00DE69D5" w:rsidP="00DE69D5">
      <w:pPr>
        <w:widowControl/>
        <w:jc w:val="left"/>
        <w:rPr>
          <w:ins w:id="357" w:author="Nagi Moriyama" w:date="2024-10-10T09:30:00Z" w16du:dateUtc="2024-10-10T00:30:00Z"/>
          <w:rFonts w:ascii="ＭＳ 明朝" w:eastAsia="ＭＳ 明朝" w:hAnsi="ＭＳ 明朝" w:cs="ＭＳ Ｐゴシック"/>
          <w:color w:val="000000"/>
          <w:kern w:val="0"/>
          <w:szCs w:val="21"/>
        </w:rPr>
      </w:pPr>
      <w:ins w:id="358"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55D1E441" w14:textId="77777777" w:rsidR="00DE69D5" w:rsidRPr="000A0D4C" w:rsidDel="00DE69D5" w:rsidRDefault="00DE69D5" w:rsidP="00DE69D5">
      <w:pPr>
        <w:widowControl/>
        <w:jc w:val="left"/>
        <w:rPr>
          <w:del w:id="359"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36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702E81E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361"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33B6C0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9ABA62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911F1B3"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w:t>
      </w:r>
      <w:r w:rsidRPr="000A0D4C">
        <w:rPr>
          <w:rFonts w:ascii="ＭＳ 明朝" w:eastAsia="ＭＳ 明朝" w:hAnsi="ＭＳ 明朝" w:cs="ＭＳ Ｐゴシック" w:hint="eastAsia"/>
          <w:color w:val="000000"/>
          <w:kern w:val="0"/>
          <w:szCs w:val="21"/>
        </w:rPr>
        <w:lastRenderedPageBreak/>
        <w:t>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36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363" w:author="Nagi Moriyama" w:date="2024-10-10T09:31:00Z" w16du:dateUtc="2024-10-10T00:31:00Z">
        <w:r>
          <w:rPr>
            <w:rFonts w:ascii="ＭＳ 明朝" w:eastAsia="ＭＳ 明朝" w:hAnsi="ＭＳ 明朝" w:cs="ＭＳ Ｐゴシック" w:hint="eastAsia"/>
            <w:color w:val="000000" w:themeColor="text1"/>
            <w:kern w:val="0"/>
            <w:szCs w:val="21"/>
          </w:rPr>
          <w:t>（</w:t>
        </w:r>
      </w:ins>
      <w:ins w:id="364"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072171A"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3ED0754"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573EF4E9"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5466EDB"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A1783BB"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3254AF1" w14:textId="77777777" w:rsidR="00DE69D5" w:rsidRDefault="00DE69D5" w:rsidP="00DE69D5">
      <w:pPr>
        <w:widowControl/>
        <w:jc w:val="left"/>
        <w:rPr>
          <w:ins w:id="365" w:author="Nagi Moriyama" w:date="2024-10-10T09:31:00Z" w16du:dateUtc="2024-10-10T00:31:00Z"/>
          <w:rFonts w:ascii="Hiragino Kaku Gothic ProN" w:eastAsia="ＭＳ Ｐゴシック" w:hAnsi="Hiragino Kaku Gothic ProN" w:cs="ＭＳ Ｐゴシック"/>
          <w:color w:val="47413D"/>
          <w:kern w:val="0"/>
          <w:szCs w:val="21"/>
        </w:rPr>
      </w:pPr>
    </w:p>
    <w:p w14:paraId="18B8C74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366"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03C1024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1E81F6DA"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7AE7C97B"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29296E0B" w14:textId="77777777" w:rsidR="00DE69D5" w:rsidRPr="00A9493C" w:rsidRDefault="00DE69D5" w:rsidP="00DE69D5"/>
    <w:p w14:paraId="356F674D"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DDABD82"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1BA4D11C"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1CF6F17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489966D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400A804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6DE7CC2D"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7090D6E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F904B3A"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5DA2FA03"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505E2E5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4825877E"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62CBC137"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DC0500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３．乙は、本件商標及び本件著作物の使用に関し、乙の責めに帰すべき理由で第三者から甲に対しなされた損害賠償その他の一切の請求に対して、乙は、自己の費用と責任においてこれを解決する。</w:t>
      </w:r>
    </w:p>
    <w:p w14:paraId="15CA9F0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9433612"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27E0D4E"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8D14F1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10D3F27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E0948E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53E6397"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57F6EFF" w14:textId="77777777" w:rsidR="00DE69D5" w:rsidRDefault="00DE69D5" w:rsidP="00DE69D5">
      <w:pPr>
        <w:widowControl/>
        <w:jc w:val="left"/>
        <w:rPr>
          <w:ins w:id="367" w:author="Nagi Moriyama" w:date="2024-10-10T09:32:00Z" w16du:dateUtc="2024-10-10T00:32:00Z"/>
          <w:rFonts w:ascii="Hiragino Kaku Gothic ProN" w:eastAsia="ＭＳ Ｐゴシック" w:hAnsi="Hiragino Kaku Gothic ProN" w:cs="ＭＳ Ｐゴシック"/>
          <w:color w:val="47413D"/>
          <w:kern w:val="0"/>
          <w:szCs w:val="21"/>
        </w:rPr>
      </w:pPr>
    </w:p>
    <w:p w14:paraId="74D20FFD" w14:textId="77777777" w:rsidR="00DE69D5" w:rsidRPr="000A0D4C" w:rsidRDefault="00DE69D5" w:rsidP="00DE69D5">
      <w:pPr>
        <w:widowControl/>
        <w:jc w:val="left"/>
        <w:rPr>
          <w:ins w:id="368" w:author="Nagi Moriyama" w:date="2024-10-10T09:32:00Z" w16du:dateUtc="2024-10-10T00:32:00Z"/>
          <w:rFonts w:ascii="Hiragino Kaku Gothic ProN" w:eastAsia="ＭＳ Ｐゴシック" w:hAnsi="Hiragino Kaku Gothic ProN" w:cs="ＭＳ Ｐゴシック"/>
          <w:color w:val="47413D"/>
          <w:kern w:val="0"/>
          <w:szCs w:val="21"/>
        </w:rPr>
      </w:pPr>
      <w:ins w:id="369"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39BC5792" w14:textId="77777777" w:rsidR="00DE69D5" w:rsidRPr="000A0D4C" w:rsidRDefault="00DE69D5" w:rsidP="00DE69D5">
      <w:pPr>
        <w:widowControl/>
        <w:jc w:val="left"/>
        <w:rPr>
          <w:ins w:id="370" w:author="Nagi Moriyama" w:date="2024-10-10T09:32:00Z" w16du:dateUtc="2024-10-10T00:32:00Z"/>
          <w:rFonts w:ascii="Hiragino Kaku Gothic ProN" w:eastAsia="ＭＳ Ｐゴシック" w:hAnsi="Hiragino Kaku Gothic ProN" w:cs="ＭＳ Ｐゴシック"/>
          <w:color w:val="47413D"/>
          <w:kern w:val="0"/>
          <w:szCs w:val="21"/>
        </w:rPr>
      </w:pPr>
      <w:ins w:id="371"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09783CDB" w14:textId="77777777" w:rsidR="00DE69D5" w:rsidRDefault="00DE69D5" w:rsidP="00DE69D5">
      <w:pPr>
        <w:widowControl/>
        <w:jc w:val="left"/>
        <w:rPr>
          <w:ins w:id="372" w:author="Nagi Moriyama" w:date="2024-10-10T09:32:00Z" w16du:dateUtc="2024-10-10T00:32:00Z"/>
          <w:rFonts w:ascii="ＭＳ 明朝" w:eastAsia="ＭＳ 明朝" w:hAnsi="ＭＳ 明朝" w:cs="ＭＳ Ｐゴシック"/>
          <w:color w:val="000000"/>
          <w:kern w:val="0"/>
          <w:szCs w:val="21"/>
        </w:rPr>
      </w:pPr>
      <w:ins w:id="373"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64C3559A" w14:textId="77777777" w:rsidR="00DE69D5" w:rsidRPr="00A9493C" w:rsidRDefault="00DE69D5" w:rsidP="00DE69D5">
      <w:pPr>
        <w:widowControl/>
        <w:jc w:val="left"/>
        <w:rPr>
          <w:ins w:id="374" w:author="Nagi Moriyama" w:date="2024-10-10T09:32:00Z" w16du:dateUtc="2024-10-10T00:32:00Z"/>
          <w:rFonts w:ascii="ＭＳ 明朝" w:eastAsia="ＭＳ 明朝" w:hAnsi="ＭＳ 明朝" w:cs="ＭＳ Ｐゴシック"/>
          <w:color w:val="000000"/>
          <w:kern w:val="0"/>
          <w:szCs w:val="21"/>
        </w:rPr>
      </w:pPr>
      <w:ins w:id="375"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34B7F00E" w14:textId="77777777" w:rsidR="00DE69D5" w:rsidRPr="00A9493C" w:rsidRDefault="00DE69D5" w:rsidP="00DE69D5">
      <w:pPr>
        <w:rPr>
          <w:ins w:id="376" w:author="Nagi Moriyama" w:date="2024-10-10T09:32:00Z" w16du:dateUtc="2024-10-10T00:32:00Z"/>
        </w:rPr>
      </w:pPr>
    </w:p>
    <w:p w14:paraId="0F810D46" w14:textId="77777777" w:rsidR="00DE69D5" w:rsidRDefault="00DE69D5" w:rsidP="00DE69D5">
      <w:pPr>
        <w:widowControl/>
        <w:jc w:val="left"/>
        <w:rPr>
          <w:ins w:id="377" w:author="Nagi Moriyama" w:date="2024-10-10T09:32:00Z" w16du:dateUtc="2024-10-10T00:32:00Z"/>
          <w:rFonts w:ascii="ＭＳ 明朝" w:eastAsia="ＭＳ 明朝" w:hAnsi="ＭＳ 明朝" w:cs="ＭＳ Ｐゴシック"/>
          <w:color w:val="000000"/>
          <w:kern w:val="0"/>
          <w:szCs w:val="21"/>
        </w:rPr>
      </w:pPr>
      <w:ins w:id="378" w:author="Nagi Moriyama" w:date="2024-10-10T09:32:00Z" w16du:dateUtc="2024-10-10T00:32:00Z">
        <w:r>
          <w:rPr>
            <w:rFonts w:ascii="ＭＳ 明朝" w:eastAsia="ＭＳ 明朝" w:hAnsi="ＭＳ 明朝" w:cs="ＭＳ Ｐゴシック" w:hint="eastAsia"/>
            <w:color w:val="000000"/>
            <w:kern w:val="0"/>
            <w:szCs w:val="21"/>
          </w:rPr>
          <w:lastRenderedPageBreak/>
          <w:t>第３条（競業避止義務）</w:t>
        </w:r>
      </w:ins>
    </w:p>
    <w:p w14:paraId="64E6F525" w14:textId="77777777" w:rsidR="00DE69D5" w:rsidRDefault="00DE69D5" w:rsidP="00DE69D5">
      <w:pPr>
        <w:widowControl/>
        <w:jc w:val="left"/>
        <w:rPr>
          <w:ins w:id="379" w:author="Nagi Moriyama" w:date="2024-10-10T09:32:00Z" w16du:dateUtc="2024-10-10T00:32:00Z"/>
          <w:rFonts w:ascii="ＭＳ 明朝" w:eastAsia="ＭＳ 明朝" w:hAnsi="ＭＳ 明朝" w:cs="ＭＳ Ｐゴシック"/>
          <w:color w:val="000000"/>
          <w:kern w:val="0"/>
          <w:szCs w:val="21"/>
        </w:rPr>
      </w:pPr>
      <w:ins w:id="380"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0B57678F" w14:textId="77777777" w:rsidR="00DE69D5" w:rsidRDefault="00DE69D5" w:rsidP="00DE69D5">
      <w:pPr>
        <w:widowControl/>
        <w:jc w:val="left"/>
        <w:rPr>
          <w:ins w:id="381" w:author="Nagi Moriyama" w:date="2024-10-10T09:32:00Z" w16du:dateUtc="2024-10-10T00:32:00Z"/>
          <w:rFonts w:ascii="ＭＳ 明朝" w:eastAsia="ＭＳ 明朝" w:hAnsi="ＭＳ 明朝" w:cs="ＭＳ Ｐゴシック"/>
          <w:color w:val="000000"/>
          <w:kern w:val="0"/>
          <w:szCs w:val="21"/>
        </w:rPr>
      </w:pPr>
      <w:ins w:id="382"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332C87A1" w14:textId="77777777" w:rsidR="00DE69D5" w:rsidRPr="000A0D4C" w:rsidRDefault="00DE69D5" w:rsidP="00DE69D5">
      <w:pPr>
        <w:widowControl/>
        <w:jc w:val="left"/>
        <w:rPr>
          <w:ins w:id="383" w:author="Nagi Moriyama" w:date="2024-10-10T09:32:00Z" w16du:dateUtc="2024-10-10T00:32:00Z"/>
          <w:rFonts w:ascii="Hiragino Kaku Gothic ProN" w:eastAsia="ＭＳ Ｐゴシック" w:hAnsi="Hiragino Kaku Gothic ProN" w:cs="ＭＳ Ｐゴシック"/>
          <w:color w:val="47413D"/>
          <w:kern w:val="0"/>
          <w:szCs w:val="21"/>
        </w:rPr>
      </w:pPr>
      <w:ins w:id="384"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4E5C0B8C" w14:textId="77777777" w:rsidR="00DE69D5" w:rsidRPr="000A0D4C" w:rsidRDefault="00DE69D5" w:rsidP="00DE69D5">
      <w:pPr>
        <w:widowControl/>
        <w:jc w:val="left"/>
        <w:rPr>
          <w:ins w:id="385" w:author="Nagi Moriyama" w:date="2024-10-10T09:32:00Z" w16du:dateUtc="2024-10-10T00:32:00Z"/>
          <w:rFonts w:ascii="Hiragino Kaku Gothic ProN" w:eastAsia="ＭＳ Ｐゴシック" w:hAnsi="Hiragino Kaku Gothic ProN" w:cs="ＭＳ Ｐゴシック"/>
          <w:color w:val="47413D"/>
          <w:kern w:val="0"/>
          <w:szCs w:val="21"/>
        </w:rPr>
      </w:pPr>
      <w:ins w:id="386"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3C33CE74" w14:textId="77777777" w:rsidR="00DE69D5" w:rsidRPr="000A0D4C" w:rsidRDefault="00DE69D5" w:rsidP="00DE69D5">
      <w:pPr>
        <w:widowControl/>
        <w:jc w:val="left"/>
        <w:rPr>
          <w:ins w:id="387" w:author="Nagi Moriyama" w:date="2024-10-10T09:32:00Z" w16du:dateUtc="2024-10-10T00:32:00Z"/>
          <w:rFonts w:ascii="Hiragino Kaku Gothic ProN" w:eastAsia="ＭＳ Ｐゴシック" w:hAnsi="Hiragino Kaku Gothic ProN" w:cs="ＭＳ Ｐゴシック"/>
          <w:color w:val="47413D"/>
          <w:kern w:val="0"/>
          <w:szCs w:val="21"/>
        </w:rPr>
      </w:pPr>
      <w:ins w:id="388"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2A8414C1" w14:textId="77777777" w:rsidR="00DE69D5" w:rsidRPr="000A0D4C" w:rsidRDefault="00DE69D5" w:rsidP="00DE69D5">
      <w:pPr>
        <w:widowControl/>
        <w:jc w:val="left"/>
        <w:rPr>
          <w:ins w:id="389" w:author="Nagi Moriyama" w:date="2024-10-10T09:32:00Z" w16du:dateUtc="2024-10-10T00:32:00Z"/>
          <w:rFonts w:ascii="ＭＳ 明朝" w:eastAsia="ＭＳ 明朝" w:hAnsi="ＭＳ 明朝" w:cs="ＭＳ Ｐゴシック"/>
          <w:color w:val="000000"/>
          <w:kern w:val="0"/>
          <w:szCs w:val="21"/>
        </w:rPr>
      </w:pPr>
      <w:ins w:id="390"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281CF712" w14:textId="77777777" w:rsidR="00DE69D5" w:rsidRPr="000A0D4C" w:rsidRDefault="00DE69D5" w:rsidP="00DE69D5">
      <w:pPr>
        <w:widowControl/>
        <w:jc w:val="left"/>
        <w:rPr>
          <w:ins w:id="391" w:author="Nagi Moriyama" w:date="2024-10-10T09:32:00Z" w16du:dateUtc="2024-10-10T00:32:00Z"/>
          <w:rFonts w:ascii="Hiragino Kaku Gothic ProN" w:eastAsia="ＭＳ Ｐゴシック" w:hAnsi="Hiragino Kaku Gothic ProN" w:cs="ＭＳ Ｐゴシック"/>
          <w:color w:val="47413D"/>
          <w:kern w:val="0"/>
          <w:szCs w:val="21"/>
        </w:rPr>
      </w:pPr>
      <w:ins w:id="392"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7A3F47E6" w14:textId="77777777" w:rsidR="00DE69D5" w:rsidRPr="000A0D4C" w:rsidRDefault="00DE69D5" w:rsidP="00DE69D5">
      <w:pPr>
        <w:widowControl/>
        <w:jc w:val="left"/>
        <w:rPr>
          <w:ins w:id="393" w:author="Nagi Moriyama" w:date="2024-10-10T09:32:00Z" w16du:dateUtc="2024-10-10T00:32:00Z"/>
          <w:rFonts w:ascii="Hiragino Kaku Gothic ProN" w:eastAsia="ＭＳ Ｐゴシック" w:hAnsi="Hiragino Kaku Gothic ProN" w:cs="ＭＳ Ｐゴシック"/>
          <w:color w:val="47413D"/>
          <w:kern w:val="0"/>
          <w:szCs w:val="21"/>
        </w:rPr>
      </w:pPr>
      <w:ins w:id="394"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68B64501" w14:textId="77777777" w:rsidR="00DE69D5" w:rsidRDefault="00DE69D5" w:rsidP="00DE69D5">
      <w:pPr>
        <w:widowControl/>
        <w:jc w:val="left"/>
        <w:rPr>
          <w:ins w:id="395" w:author="Nagi Moriyama" w:date="2024-10-10T09:32:00Z" w16du:dateUtc="2024-10-10T00:32:00Z"/>
          <w:rFonts w:ascii="ＭＳ 明朝" w:eastAsia="ＭＳ 明朝" w:hAnsi="ＭＳ 明朝" w:cs="ＭＳ Ｐゴシック"/>
          <w:color w:val="000000"/>
          <w:kern w:val="0"/>
          <w:szCs w:val="21"/>
        </w:rPr>
      </w:pPr>
      <w:ins w:id="396"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33821A58" w14:textId="77777777" w:rsidR="00DE69D5" w:rsidRPr="000A0D4C" w:rsidRDefault="00DE69D5" w:rsidP="00DE69D5">
      <w:pPr>
        <w:widowControl/>
        <w:jc w:val="left"/>
        <w:rPr>
          <w:ins w:id="397" w:author="Nagi Moriyama" w:date="2024-10-10T09:32:00Z" w16du:dateUtc="2024-10-10T00:32:00Z"/>
          <w:rFonts w:ascii="Hiragino Kaku Gothic ProN" w:eastAsia="ＭＳ Ｐゴシック" w:hAnsi="Hiragino Kaku Gothic ProN" w:cs="ＭＳ Ｐゴシック"/>
          <w:color w:val="47413D"/>
          <w:kern w:val="0"/>
          <w:szCs w:val="21"/>
        </w:rPr>
      </w:pPr>
      <w:ins w:id="398"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213979C9" w14:textId="77777777" w:rsidR="00DE69D5" w:rsidRDefault="00DE69D5" w:rsidP="00DE69D5">
      <w:pPr>
        <w:widowControl/>
        <w:jc w:val="left"/>
        <w:rPr>
          <w:ins w:id="399" w:author="Nagi Moriyama" w:date="2024-10-10T09:32:00Z" w16du:dateUtc="2024-10-10T00:32:00Z"/>
          <w:rFonts w:ascii="ＭＳ 明朝" w:eastAsia="ＭＳ 明朝" w:hAnsi="ＭＳ 明朝" w:cs="ＭＳ Ｐゴシック"/>
          <w:color w:val="000000"/>
          <w:kern w:val="0"/>
          <w:szCs w:val="21"/>
        </w:rPr>
      </w:pPr>
      <w:ins w:id="400" w:author="Nagi Moriyama" w:date="2024-10-10T09:32:00Z" w16du:dateUtc="2024-10-10T00:32: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3501E95D" w14:textId="77777777" w:rsidR="00DE69D5" w:rsidRPr="000A0D4C" w:rsidRDefault="00DE69D5" w:rsidP="00DE69D5">
      <w:pPr>
        <w:widowControl/>
        <w:jc w:val="left"/>
        <w:rPr>
          <w:ins w:id="401" w:author="Nagi Moriyama" w:date="2024-10-10T09:32:00Z" w16du:dateUtc="2024-10-10T00:32:00Z"/>
          <w:rFonts w:ascii="Hiragino Kaku Gothic ProN" w:eastAsia="ＭＳ Ｐゴシック" w:hAnsi="Hiragino Kaku Gothic ProN" w:cs="ＭＳ Ｐゴシック"/>
          <w:color w:val="47413D"/>
          <w:kern w:val="0"/>
          <w:szCs w:val="21"/>
        </w:rPr>
      </w:pPr>
      <w:ins w:id="402"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25626A5B" w14:textId="77777777" w:rsidR="00DE69D5" w:rsidRPr="000A0D4C" w:rsidRDefault="00DE69D5" w:rsidP="00DE69D5">
      <w:pPr>
        <w:widowControl/>
        <w:jc w:val="left"/>
        <w:rPr>
          <w:ins w:id="403" w:author="Nagi Moriyama" w:date="2024-10-10T09:32:00Z" w16du:dateUtc="2024-10-10T00:32:00Z"/>
          <w:rFonts w:ascii="Hiragino Kaku Gothic ProN" w:eastAsia="ＭＳ Ｐゴシック" w:hAnsi="Hiragino Kaku Gothic ProN" w:cs="ＭＳ Ｐゴシック"/>
          <w:color w:val="47413D"/>
          <w:kern w:val="0"/>
          <w:szCs w:val="21"/>
        </w:rPr>
      </w:pPr>
      <w:ins w:id="404"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4B96E92B" w14:textId="77777777" w:rsidR="00DE69D5" w:rsidRPr="000A0D4C" w:rsidRDefault="00DE69D5" w:rsidP="00DE69D5">
      <w:pPr>
        <w:widowControl/>
        <w:jc w:val="left"/>
        <w:rPr>
          <w:ins w:id="405" w:author="Nagi Moriyama" w:date="2024-10-10T09:32:00Z" w16du:dateUtc="2024-10-10T00:32:00Z"/>
          <w:rFonts w:ascii="Hiragino Kaku Gothic ProN" w:eastAsia="ＭＳ Ｐゴシック" w:hAnsi="Hiragino Kaku Gothic ProN" w:cs="ＭＳ Ｐゴシック"/>
          <w:color w:val="47413D"/>
          <w:kern w:val="0"/>
          <w:szCs w:val="21"/>
        </w:rPr>
      </w:pPr>
      <w:ins w:id="406"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777BF4BA" w14:textId="77777777" w:rsidR="00DE69D5" w:rsidRPr="00E367C6" w:rsidRDefault="00DE69D5" w:rsidP="00DE69D5">
      <w:pPr>
        <w:widowControl/>
        <w:spacing w:after="240"/>
        <w:jc w:val="left"/>
        <w:rPr>
          <w:ins w:id="407" w:author="Nagi Moriyama" w:date="2024-10-10T09:32:00Z" w16du:dateUtc="2024-10-10T00:32:00Z"/>
          <w:rFonts w:ascii="ＭＳ 明朝" w:eastAsia="ＭＳ 明朝" w:hAnsi="ＭＳ 明朝" w:cs="ＭＳ Ｐゴシック"/>
          <w:color w:val="000000" w:themeColor="text1"/>
          <w:kern w:val="0"/>
          <w:szCs w:val="21"/>
        </w:rPr>
      </w:pPr>
      <w:ins w:id="408"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6968892A" w14:textId="77777777" w:rsidR="00DE69D5" w:rsidRPr="00E367C6" w:rsidRDefault="00DE69D5" w:rsidP="00DE69D5">
      <w:pPr>
        <w:widowControl/>
        <w:jc w:val="left"/>
        <w:rPr>
          <w:ins w:id="409"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410"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6A630B5D" w14:textId="77777777" w:rsidR="00DE69D5" w:rsidRPr="00E367C6" w:rsidRDefault="00DE69D5" w:rsidP="00DE69D5">
      <w:pPr>
        <w:widowControl/>
        <w:jc w:val="left"/>
        <w:rPr>
          <w:ins w:id="411"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412"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74B7D955" w14:textId="77777777" w:rsidR="00DE69D5" w:rsidRPr="00E367C6" w:rsidRDefault="00DE69D5" w:rsidP="00DE69D5">
      <w:pPr>
        <w:widowControl/>
        <w:jc w:val="left"/>
        <w:rPr>
          <w:ins w:id="413"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414"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4C1976F5" w14:textId="77777777" w:rsidR="00DE69D5" w:rsidRPr="00E367C6" w:rsidRDefault="00DE69D5" w:rsidP="00DE69D5">
      <w:pPr>
        <w:widowControl/>
        <w:jc w:val="left"/>
        <w:rPr>
          <w:ins w:id="415"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416"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07F57032" w14:textId="77777777" w:rsidR="00DE69D5" w:rsidRPr="00E367C6" w:rsidRDefault="00DE69D5" w:rsidP="00DE69D5">
      <w:pPr>
        <w:widowControl/>
        <w:jc w:val="left"/>
        <w:rPr>
          <w:ins w:id="417" w:author="Nagi Moriyama" w:date="2024-10-10T09:32:00Z" w16du:dateUtc="2024-10-10T00:32:00Z"/>
          <w:rFonts w:ascii="ＭＳ 明朝" w:eastAsia="ＭＳ 明朝" w:hAnsi="ＭＳ 明朝" w:cs="ＭＳ Ｐゴシック"/>
          <w:color w:val="000000" w:themeColor="text1"/>
          <w:kern w:val="0"/>
          <w:szCs w:val="21"/>
        </w:rPr>
      </w:pPr>
      <w:ins w:id="418"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4985AB29"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1460C27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w:t>
      </w:r>
      <w:del w:id="419"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420"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421"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422"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423"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424"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425" w:author="Nagi Moriyama" w:date="2024-10-10T09:28:00Z" w16du:dateUtc="2024-10-10T00:28:00Z">
        <w:r>
          <w:rPr>
            <w:rFonts w:ascii="ＭＳ 明朝" w:eastAsia="ＭＳ 明朝" w:hAnsi="ＭＳ 明朝" w:cs="ＭＳ Ｐゴシック"/>
            <w:color w:val="000000"/>
            <w:kern w:val="0"/>
            <w:szCs w:val="21"/>
          </w:rPr>
          <w:t>1</w:t>
        </w:r>
      </w:ins>
      <w:del w:id="426"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5F10682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427"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428"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429"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430" w:author="Nagi Moriyama" w:date="2024-10-10T09:28:00Z" w16du:dateUtc="2024-10-10T00:28:00Z">
        <w:r>
          <w:rPr>
            <w:rFonts w:ascii="ＭＳ 明朝" w:eastAsia="ＭＳ 明朝" w:hAnsi="ＭＳ 明朝" w:cs="ＭＳ Ｐゴシック"/>
            <w:color w:val="000000"/>
            <w:kern w:val="0"/>
            <w:szCs w:val="21"/>
          </w:rPr>
          <w:t>2</w:t>
        </w:r>
      </w:ins>
      <w:del w:id="431"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1377963A"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432" w:author="Nagi Moriyama" w:date="2024-10-10T09:29:00Z" w16du:dateUtc="2024-10-10T00:29:00Z">
        <w:r>
          <w:rPr>
            <w:rFonts w:ascii="ＭＳ 明朝" w:eastAsia="ＭＳ 明朝" w:hAnsi="ＭＳ 明朝" w:cs="ＭＳ Ｐゴシック" w:hint="eastAsia"/>
            <w:color w:val="000000"/>
            <w:kern w:val="0"/>
            <w:szCs w:val="21"/>
          </w:rPr>
          <w:t>甲</w:t>
        </w:r>
      </w:ins>
      <w:del w:id="433"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434"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6DCAF98C"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w:t>
      </w:r>
      <w:r w:rsidRPr="00DE69D5">
        <w:rPr>
          <w:rFonts w:ascii="ＭＳ 明朝" w:eastAsia="ＭＳ 明朝" w:hAnsi="ＭＳ 明朝" w:cs="ＭＳ Ｐゴシック" w:hint="eastAsia"/>
          <w:i/>
          <w:iCs/>
          <w:color w:val="000000"/>
          <w:kern w:val="0"/>
          <w:szCs w:val="21"/>
          <w:rPrChange w:id="435"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436"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437"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438"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1ED45ED5" w14:textId="77777777" w:rsidR="00DE69D5" w:rsidRPr="00A9493C" w:rsidRDefault="00DE69D5" w:rsidP="00DE69D5"/>
    <w:p w14:paraId="5446C54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A0C167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439" w:author="Nagi Moriyama" w:date="2024-10-10T09:29:00Z" w16du:dateUtc="2024-10-10T00:29:00Z">
        <w:r>
          <w:rPr>
            <w:rFonts w:ascii="ＭＳ 明朝" w:eastAsia="ＭＳ 明朝" w:hAnsi="ＭＳ 明朝" w:cs="ＭＳ Ｐゴシック" w:hint="eastAsia"/>
            <w:color w:val="000000"/>
            <w:kern w:val="0"/>
            <w:szCs w:val="21"/>
          </w:rPr>
          <w:t>事前</w:t>
        </w:r>
      </w:ins>
      <w:del w:id="440"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441"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442"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7CC6472A"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443"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444"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445" w:author="Nagi Moriyama" w:date="2024-10-10T09:29:00Z" w16du:dateUtc="2024-10-10T00:29:00Z">
        <w:r>
          <w:rPr>
            <w:rFonts w:ascii="ＭＳ 明朝" w:eastAsia="ＭＳ 明朝" w:hAnsi="ＭＳ 明朝" w:cs="ＭＳ Ｐゴシック" w:hint="eastAsia"/>
            <w:color w:val="000000"/>
            <w:kern w:val="0"/>
            <w:szCs w:val="21"/>
          </w:rPr>
          <w:t>著作物</w:t>
        </w:r>
      </w:ins>
      <w:del w:id="446"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5DA50D1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1FF42EB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75B0993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w:t>
      </w:r>
      <w:ins w:id="447"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44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12F1B290" w14:textId="77777777" w:rsidR="00DE69D5" w:rsidRPr="000A0D4C" w:rsidDel="00DE69D5" w:rsidRDefault="00DE69D5" w:rsidP="00DE69D5">
      <w:pPr>
        <w:widowControl/>
        <w:jc w:val="left"/>
        <w:rPr>
          <w:del w:id="449"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450"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451"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5D5BF5FC"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2BF89CD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BA4B059" w14:textId="77777777" w:rsidR="00DE69D5" w:rsidRPr="000A0D4C" w:rsidDel="00DE69D5" w:rsidRDefault="00DE69D5" w:rsidP="00DE69D5">
      <w:pPr>
        <w:widowControl/>
        <w:jc w:val="left"/>
        <w:rPr>
          <w:del w:id="452"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453"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780E4FE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45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455" w:author="Nagi Moriyama" w:date="2024-10-10T09:30:00Z" w16du:dateUtc="2024-10-10T00:30:00Z">
        <w:r>
          <w:rPr>
            <w:rFonts w:ascii="ＭＳ 明朝" w:eastAsia="ＭＳ 明朝" w:hAnsi="ＭＳ 明朝" w:cs="ＭＳ Ｐゴシック"/>
            <w:color w:val="000000"/>
            <w:kern w:val="0"/>
            <w:szCs w:val="21"/>
          </w:rPr>
          <w:t>6</w:t>
        </w:r>
      </w:ins>
      <w:del w:id="45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581C1746" w14:textId="77777777" w:rsidR="00DE69D5" w:rsidRDefault="00DE69D5" w:rsidP="00DE69D5">
      <w:pPr>
        <w:widowControl/>
        <w:jc w:val="left"/>
        <w:rPr>
          <w:ins w:id="457"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w:t>
      </w:r>
      <w:r w:rsidRPr="000A0D4C">
        <w:rPr>
          <w:rFonts w:ascii="ＭＳ 明朝" w:eastAsia="ＭＳ 明朝" w:hAnsi="ＭＳ 明朝" w:cs="ＭＳ Ｐゴシック" w:hint="eastAsia"/>
          <w:color w:val="000000"/>
          <w:kern w:val="0"/>
          <w:szCs w:val="21"/>
        </w:rPr>
        <w:lastRenderedPageBreak/>
        <w:t>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48B5C7D9" w14:textId="77777777" w:rsidR="00DE69D5" w:rsidRPr="000A0D4C" w:rsidRDefault="00DE69D5" w:rsidP="00DE69D5">
      <w:pPr>
        <w:widowControl/>
        <w:jc w:val="left"/>
        <w:rPr>
          <w:ins w:id="458" w:author="Nagi Moriyama" w:date="2024-10-10T09:30:00Z" w16du:dateUtc="2024-10-10T00:30:00Z"/>
          <w:rFonts w:ascii="Hiragino Kaku Gothic ProN" w:eastAsia="ＭＳ Ｐゴシック" w:hAnsi="Hiragino Kaku Gothic ProN" w:cs="ＭＳ Ｐゴシック"/>
          <w:color w:val="47413D"/>
          <w:kern w:val="0"/>
          <w:szCs w:val="21"/>
        </w:rPr>
      </w:pPr>
      <w:ins w:id="459"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46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00C0AD7F" w14:textId="77777777" w:rsidR="00DE69D5" w:rsidRDefault="00DE69D5" w:rsidP="00DE69D5">
      <w:pPr>
        <w:widowControl/>
        <w:jc w:val="left"/>
        <w:rPr>
          <w:ins w:id="461" w:author="Nagi Moriyama" w:date="2024-10-10T09:30:00Z" w16du:dateUtc="2024-10-10T00:30:00Z"/>
          <w:rFonts w:ascii="ＭＳ 明朝" w:eastAsia="ＭＳ 明朝" w:hAnsi="ＭＳ 明朝" w:cs="ＭＳ Ｐゴシック"/>
          <w:color w:val="000000"/>
          <w:kern w:val="0"/>
          <w:szCs w:val="21"/>
        </w:rPr>
      </w:pPr>
      <w:ins w:id="462"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7ACC968F" w14:textId="77777777" w:rsidR="00DE69D5" w:rsidRPr="000A0D4C" w:rsidDel="00DE69D5" w:rsidRDefault="00DE69D5" w:rsidP="00DE69D5">
      <w:pPr>
        <w:widowControl/>
        <w:jc w:val="left"/>
        <w:rPr>
          <w:del w:id="463"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46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15B8D95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465"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F76F1D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1289C0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DF660A1"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46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467" w:author="Nagi Moriyama" w:date="2024-10-10T09:31:00Z" w16du:dateUtc="2024-10-10T00:31:00Z">
        <w:r>
          <w:rPr>
            <w:rFonts w:ascii="ＭＳ 明朝" w:eastAsia="ＭＳ 明朝" w:hAnsi="ＭＳ 明朝" w:cs="ＭＳ Ｐゴシック" w:hint="eastAsia"/>
            <w:color w:val="000000" w:themeColor="text1"/>
            <w:kern w:val="0"/>
            <w:szCs w:val="21"/>
          </w:rPr>
          <w:t>（</w:t>
        </w:r>
      </w:ins>
      <w:ins w:id="468"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FE5E124"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0FB2E6C"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F30A0F4"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lastRenderedPageBreak/>
        <w:t>甲及び乙は、本契約実施に関して知り得た秘密を、その管理に必要な処置をし、本業務の遂行以外の目的に使用してはならない。</w:t>
      </w:r>
    </w:p>
    <w:p w14:paraId="779B818F"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3C651BF"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A3ADD8A" w14:textId="77777777" w:rsidR="00DE69D5" w:rsidRDefault="00DE69D5" w:rsidP="00DE69D5">
      <w:pPr>
        <w:widowControl/>
        <w:jc w:val="left"/>
        <w:rPr>
          <w:ins w:id="469" w:author="Nagi Moriyama" w:date="2024-10-10T09:31:00Z" w16du:dateUtc="2024-10-10T00:31:00Z"/>
          <w:rFonts w:ascii="Hiragino Kaku Gothic ProN" w:eastAsia="ＭＳ Ｐゴシック" w:hAnsi="Hiragino Kaku Gothic ProN" w:cs="ＭＳ Ｐゴシック"/>
          <w:color w:val="47413D"/>
          <w:kern w:val="0"/>
          <w:szCs w:val="21"/>
        </w:rPr>
      </w:pPr>
    </w:p>
    <w:p w14:paraId="0F519FB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470"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496A271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086AB337"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006A0340"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7E0B5F8D" w14:textId="77777777" w:rsidR="00DE69D5" w:rsidRPr="00A9493C" w:rsidRDefault="00DE69D5" w:rsidP="00DE69D5"/>
    <w:p w14:paraId="155D91FF"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1B6A96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178D65A7"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268188F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27048A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89F9E6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5E8CEC06"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5F477FC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4FD570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16004C56"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247D39D7"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7320A23A"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45FC82F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338BC7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2A2AAF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585DD77"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B8DE1E5"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D1FC27E"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36752D5F"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85A67EF"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F520E2B"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9F6795D" w14:textId="77777777" w:rsidR="00DE69D5" w:rsidRDefault="00DE69D5" w:rsidP="00DE69D5">
      <w:pPr>
        <w:widowControl/>
        <w:jc w:val="left"/>
        <w:rPr>
          <w:ins w:id="471" w:author="Nagi Moriyama" w:date="2024-10-10T09:32:00Z" w16du:dateUtc="2024-10-10T00:32:00Z"/>
          <w:rFonts w:ascii="Hiragino Kaku Gothic ProN" w:eastAsia="ＭＳ Ｐゴシック" w:hAnsi="Hiragino Kaku Gothic ProN" w:cs="ＭＳ Ｐゴシック"/>
          <w:color w:val="47413D"/>
          <w:kern w:val="0"/>
          <w:szCs w:val="21"/>
        </w:rPr>
      </w:pPr>
    </w:p>
    <w:p w14:paraId="1F9AB449" w14:textId="77777777" w:rsidR="00DE69D5" w:rsidRPr="000A0D4C" w:rsidRDefault="00DE69D5" w:rsidP="00DE69D5">
      <w:pPr>
        <w:widowControl/>
        <w:jc w:val="left"/>
        <w:rPr>
          <w:ins w:id="472" w:author="Nagi Moriyama" w:date="2024-10-10T09:32:00Z" w16du:dateUtc="2024-10-10T00:32:00Z"/>
          <w:rFonts w:ascii="Hiragino Kaku Gothic ProN" w:eastAsia="ＭＳ Ｐゴシック" w:hAnsi="Hiragino Kaku Gothic ProN" w:cs="ＭＳ Ｐゴシック"/>
          <w:color w:val="47413D"/>
          <w:kern w:val="0"/>
          <w:szCs w:val="21"/>
        </w:rPr>
      </w:pPr>
      <w:ins w:id="473"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0D0323A6" w14:textId="77777777" w:rsidR="00DE69D5" w:rsidRPr="000A0D4C" w:rsidRDefault="00DE69D5" w:rsidP="00DE69D5">
      <w:pPr>
        <w:widowControl/>
        <w:jc w:val="left"/>
        <w:rPr>
          <w:ins w:id="474" w:author="Nagi Moriyama" w:date="2024-10-10T09:32:00Z" w16du:dateUtc="2024-10-10T00:32:00Z"/>
          <w:rFonts w:ascii="Hiragino Kaku Gothic ProN" w:eastAsia="ＭＳ Ｐゴシック" w:hAnsi="Hiragino Kaku Gothic ProN" w:cs="ＭＳ Ｐゴシック"/>
          <w:color w:val="47413D"/>
          <w:kern w:val="0"/>
          <w:szCs w:val="21"/>
        </w:rPr>
      </w:pPr>
      <w:ins w:id="475"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4C7B4396" w14:textId="77777777" w:rsidR="00DE69D5" w:rsidRDefault="00DE69D5" w:rsidP="00DE69D5">
      <w:pPr>
        <w:widowControl/>
        <w:jc w:val="left"/>
        <w:rPr>
          <w:ins w:id="476" w:author="Nagi Moriyama" w:date="2024-10-10T09:32:00Z" w16du:dateUtc="2024-10-10T00:32:00Z"/>
          <w:rFonts w:ascii="ＭＳ 明朝" w:eastAsia="ＭＳ 明朝" w:hAnsi="ＭＳ 明朝" w:cs="ＭＳ Ｐゴシック"/>
          <w:color w:val="000000"/>
          <w:kern w:val="0"/>
          <w:szCs w:val="21"/>
        </w:rPr>
      </w:pPr>
      <w:ins w:id="477"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2FDCB8BF" w14:textId="77777777" w:rsidR="00DE69D5" w:rsidRPr="00A9493C" w:rsidRDefault="00DE69D5" w:rsidP="00DE69D5">
      <w:pPr>
        <w:widowControl/>
        <w:jc w:val="left"/>
        <w:rPr>
          <w:ins w:id="478" w:author="Nagi Moriyama" w:date="2024-10-10T09:32:00Z" w16du:dateUtc="2024-10-10T00:32:00Z"/>
          <w:rFonts w:ascii="ＭＳ 明朝" w:eastAsia="ＭＳ 明朝" w:hAnsi="ＭＳ 明朝" w:cs="ＭＳ Ｐゴシック"/>
          <w:color w:val="000000"/>
          <w:kern w:val="0"/>
          <w:szCs w:val="21"/>
        </w:rPr>
      </w:pPr>
      <w:ins w:id="479"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41A83667" w14:textId="77777777" w:rsidR="00DE69D5" w:rsidRPr="00A9493C" w:rsidRDefault="00DE69D5" w:rsidP="00DE69D5">
      <w:pPr>
        <w:rPr>
          <w:ins w:id="480" w:author="Nagi Moriyama" w:date="2024-10-10T09:32:00Z" w16du:dateUtc="2024-10-10T00:32:00Z"/>
        </w:rPr>
      </w:pPr>
    </w:p>
    <w:p w14:paraId="6D3BDE0A" w14:textId="77777777" w:rsidR="00DE69D5" w:rsidRDefault="00DE69D5" w:rsidP="00DE69D5">
      <w:pPr>
        <w:widowControl/>
        <w:jc w:val="left"/>
        <w:rPr>
          <w:ins w:id="481" w:author="Nagi Moriyama" w:date="2024-10-10T09:32:00Z" w16du:dateUtc="2024-10-10T00:32:00Z"/>
          <w:rFonts w:ascii="ＭＳ 明朝" w:eastAsia="ＭＳ 明朝" w:hAnsi="ＭＳ 明朝" w:cs="ＭＳ Ｐゴシック"/>
          <w:color w:val="000000"/>
          <w:kern w:val="0"/>
          <w:szCs w:val="21"/>
        </w:rPr>
      </w:pPr>
      <w:ins w:id="482" w:author="Nagi Moriyama" w:date="2024-10-10T09:32:00Z" w16du:dateUtc="2024-10-10T00:32:00Z">
        <w:r>
          <w:rPr>
            <w:rFonts w:ascii="ＭＳ 明朝" w:eastAsia="ＭＳ 明朝" w:hAnsi="ＭＳ 明朝" w:cs="ＭＳ Ｐゴシック" w:hint="eastAsia"/>
            <w:color w:val="000000"/>
            <w:kern w:val="0"/>
            <w:szCs w:val="21"/>
          </w:rPr>
          <w:t>第３条（競業避止義務）</w:t>
        </w:r>
      </w:ins>
    </w:p>
    <w:p w14:paraId="2CC2108F" w14:textId="77777777" w:rsidR="00DE69D5" w:rsidRDefault="00DE69D5" w:rsidP="00DE69D5">
      <w:pPr>
        <w:widowControl/>
        <w:jc w:val="left"/>
        <w:rPr>
          <w:ins w:id="483" w:author="Nagi Moriyama" w:date="2024-10-10T09:32:00Z" w16du:dateUtc="2024-10-10T00:32:00Z"/>
          <w:rFonts w:ascii="ＭＳ 明朝" w:eastAsia="ＭＳ 明朝" w:hAnsi="ＭＳ 明朝" w:cs="ＭＳ Ｐゴシック"/>
          <w:color w:val="000000"/>
          <w:kern w:val="0"/>
          <w:szCs w:val="21"/>
        </w:rPr>
      </w:pPr>
      <w:ins w:id="484"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2C01F938" w14:textId="77777777" w:rsidR="00DE69D5" w:rsidRDefault="00DE69D5" w:rsidP="00DE69D5">
      <w:pPr>
        <w:widowControl/>
        <w:jc w:val="left"/>
        <w:rPr>
          <w:ins w:id="485" w:author="Nagi Moriyama" w:date="2024-10-10T09:32:00Z" w16du:dateUtc="2024-10-10T00:32:00Z"/>
          <w:rFonts w:ascii="ＭＳ 明朝" w:eastAsia="ＭＳ 明朝" w:hAnsi="ＭＳ 明朝" w:cs="ＭＳ Ｐゴシック"/>
          <w:color w:val="000000"/>
          <w:kern w:val="0"/>
          <w:szCs w:val="21"/>
        </w:rPr>
      </w:pPr>
      <w:ins w:id="486"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62C2A6D1" w14:textId="77777777" w:rsidR="00DE69D5" w:rsidRPr="000A0D4C" w:rsidRDefault="00DE69D5" w:rsidP="00DE69D5">
      <w:pPr>
        <w:widowControl/>
        <w:jc w:val="left"/>
        <w:rPr>
          <w:ins w:id="487" w:author="Nagi Moriyama" w:date="2024-10-10T09:32:00Z" w16du:dateUtc="2024-10-10T00:32:00Z"/>
          <w:rFonts w:ascii="Hiragino Kaku Gothic ProN" w:eastAsia="ＭＳ Ｐゴシック" w:hAnsi="Hiragino Kaku Gothic ProN" w:cs="ＭＳ Ｐゴシック"/>
          <w:color w:val="47413D"/>
          <w:kern w:val="0"/>
          <w:szCs w:val="21"/>
        </w:rPr>
      </w:pPr>
      <w:ins w:id="488"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60869915" w14:textId="77777777" w:rsidR="00DE69D5" w:rsidRPr="000A0D4C" w:rsidRDefault="00DE69D5" w:rsidP="00DE69D5">
      <w:pPr>
        <w:widowControl/>
        <w:jc w:val="left"/>
        <w:rPr>
          <w:ins w:id="489" w:author="Nagi Moriyama" w:date="2024-10-10T09:32:00Z" w16du:dateUtc="2024-10-10T00:32:00Z"/>
          <w:rFonts w:ascii="Hiragino Kaku Gothic ProN" w:eastAsia="ＭＳ Ｐゴシック" w:hAnsi="Hiragino Kaku Gothic ProN" w:cs="ＭＳ Ｐゴシック"/>
          <w:color w:val="47413D"/>
          <w:kern w:val="0"/>
          <w:szCs w:val="21"/>
        </w:rPr>
      </w:pPr>
      <w:ins w:id="490"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26ABAFD2" w14:textId="77777777" w:rsidR="00DE69D5" w:rsidRPr="000A0D4C" w:rsidRDefault="00DE69D5" w:rsidP="00DE69D5">
      <w:pPr>
        <w:widowControl/>
        <w:jc w:val="left"/>
        <w:rPr>
          <w:ins w:id="491" w:author="Nagi Moriyama" w:date="2024-10-10T09:32:00Z" w16du:dateUtc="2024-10-10T00:32:00Z"/>
          <w:rFonts w:ascii="Hiragino Kaku Gothic ProN" w:eastAsia="ＭＳ Ｐゴシック" w:hAnsi="Hiragino Kaku Gothic ProN" w:cs="ＭＳ Ｐゴシック"/>
          <w:color w:val="47413D"/>
          <w:kern w:val="0"/>
          <w:szCs w:val="21"/>
        </w:rPr>
      </w:pPr>
      <w:ins w:id="492"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2384C210" w14:textId="77777777" w:rsidR="00DE69D5" w:rsidRPr="000A0D4C" w:rsidRDefault="00DE69D5" w:rsidP="00DE69D5">
      <w:pPr>
        <w:widowControl/>
        <w:jc w:val="left"/>
        <w:rPr>
          <w:ins w:id="493" w:author="Nagi Moriyama" w:date="2024-10-10T09:32:00Z" w16du:dateUtc="2024-10-10T00:32:00Z"/>
          <w:rFonts w:ascii="ＭＳ 明朝" w:eastAsia="ＭＳ 明朝" w:hAnsi="ＭＳ 明朝" w:cs="ＭＳ Ｐゴシック"/>
          <w:color w:val="000000"/>
          <w:kern w:val="0"/>
          <w:szCs w:val="21"/>
        </w:rPr>
      </w:pPr>
      <w:ins w:id="494"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3715B12F" w14:textId="77777777" w:rsidR="00DE69D5" w:rsidRPr="000A0D4C" w:rsidRDefault="00DE69D5" w:rsidP="00DE69D5">
      <w:pPr>
        <w:widowControl/>
        <w:jc w:val="left"/>
        <w:rPr>
          <w:ins w:id="495" w:author="Nagi Moriyama" w:date="2024-10-10T09:32:00Z" w16du:dateUtc="2024-10-10T00:32:00Z"/>
          <w:rFonts w:ascii="Hiragino Kaku Gothic ProN" w:eastAsia="ＭＳ Ｐゴシック" w:hAnsi="Hiragino Kaku Gothic ProN" w:cs="ＭＳ Ｐゴシック"/>
          <w:color w:val="47413D"/>
          <w:kern w:val="0"/>
          <w:szCs w:val="21"/>
        </w:rPr>
      </w:pPr>
      <w:ins w:id="496"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563B3BF4" w14:textId="77777777" w:rsidR="00DE69D5" w:rsidRPr="000A0D4C" w:rsidRDefault="00DE69D5" w:rsidP="00DE69D5">
      <w:pPr>
        <w:widowControl/>
        <w:jc w:val="left"/>
        <w:rPr>
          <w:ins w:id="497" w:author="Nagi Moriyama" w:date="2024-10-10T09:32:00Z" w16du:dateUtc="2024-10-10T00:32:00Z"/>
          <w:rFonts w:ascii="Hiragino Kaku Gothic ProN" w:eastAsia="ＭＳ Ｐゴシック" w:hAnsi="Hiragino Kaku Gothic ProN" w:cs="ＭＳ Ｐゴシック"/>
          <w:color w:val="47413D"/>
          <w:kern w:val="0"/>
          <w:szCs w:val="21"/>
        </w:rPr>
      </w:pPr>
      <w:ins w:id="498"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3977DE5A" w14:textId="77777777" w:rsidR="00DE69D5" w:rsidRDefault="00DE69D5" w:rsidP="00DE69D5">
      <w:pPr>
        <w:widowControl/>
        <w:jc w:val="left"/>
        <w:rPr>
          <w:ins w:id="499" w:author="Nagi Moriyama" w:date="2024-10-10T09:32:00Z" w16du:dateUtc="2024-10-10T00:32:00Z"/>
          <w:rFonts w:ascii="ＭＳ 明朝" w:eastAsia="ＭＳ 明朝" w:hAnsi="ＭＳ 明朝" w:cs="ＭＳ Ｐゴシック"/>
          <w:color w:val="000000"/>
          <w:kern w:val="0"/>
          <w:szCs w:val="21"/>
        </w:rPr>
      </w:pPr>
      <w:ins w:id="500"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4699ECF3" w14:textId="77777777" w:rsidR="00DE69D5" w:rsidRPr="000A0D4C" w:rsidRDefault="00DE69D5" w:rsidP="00DE69D5">
      <w:pPr>
        <w:widowControl/>
        <w:jc w:val="left"/>
        <w:rPr>
          <w:ins w:id="501" w:author="Nagi Moriyama" w:date="2024-10-10T09:32:00Z" w16du:dateUtc="2024-10-10T00:32:00Z"/>
          <w:rFonts w:ascii="Hiragino Kaku Gothic ProN" w:eastAsia="ＭＳ Ｐゴシック" w:hAnsi="Hiragino Kaku Gothic ProN" w:cs="ＭＳ Ｐゴシック"/>
          <w:color w:val="47413D"/>
          <w:kern w:val="0"/>
          <w:szCs w:val="21"/>
        </w:rPr>
      </w:pPr>
      <w:ins w:id="502"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1A240058" w14:textId="77777777" w:rsidR="00DE69D5" w:rsidRDefault="00DE69D5" w:rsidP="00DE69D5">
      <w:pPr>
        <w:widowControl/>
        <w:jc w:val="left"/>
        <w:rPr>
          <w:ins w:id="503" w:author="Nagi Moriyama" w:date="2024-10-10T09:32:00Z" w16du:dateUtc="2024-10-10T00:32:00Z"/>
          <w:rFonts w:ascii="ＭＳ 明朝" w:eastAsia="ＭＳ 明朝" w:hAnsi="ＭＳ 明朝" w:cs="ＭＳ Ｐゴシック"/>
          <w:color w:val="000000"/>
          <w:kern w:val="0"/>
          <w:szCs w:val="21"/>
        </w:rPr>
      </w:pPr>
      <w:ins w:id="504" w:author="Nagi Moriyama" w:date="2024-10-10T09:32:00Z" w16du:dateUtc="2024-10-10T00:32: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722DF02E" w14:textId="77777777" w:rsidR="00DE69D5" w:rsidRPr="000A0D4C" w:rsidRDefault="00DE69D5" w:rsidP="00DE69D5">
      <w:pPr>
        <w:widowControl/>
        <w:jc w:val="left"/>
        <w:rPr>
          <w:ins w:id="505" w:author="Nagi Moriyama" w:date="2024-10-10T09:32:00Z" w16du:dateUtc="2024-10-10T00:32:00Z"/>
          <w:rFonts w:ascii="Hiragino Kaku Gothic ProN" w:eastAsia="ＭＳ Ｐゴシック" w:hAnsi="Hiragino Kaku Gothic ProN" w:cs="ＭＳ Ｐゴシック"/>
          <w:color w:val="47413D"/>
          <w:kern w:val="0"/>
          <w:szCs w:val="21"/>
        </w:rPr>
      </w:pPr>
      <w:ins w:id="506"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67640819" w14:textId="77777777" w:rsidR="00DE69D5" w:rsidRPr="000A0D4C" w:rsidRDefault="00DE69D5" w:rsidP="00DE69D5">
      <w:pPr>
        <w:widowControl/>
        <w:jc w:val="left"/>
        <w:rPr>
          <w:ins w:id="507" w:author="Nagi Moriyama" w:date="2024-10-10T09:32:00Z" w16du:dateUtc="2024-10-10T00:32:00Z"/>
          <w:rFonts w:ascii="Hiragino Kaku Gothic ProN" w:eastAsia="ＭＳ Ｐゴシック" w:hAnsi="Hiragino Kaku Gothic ProN" w:cs="ＭＳ Ｐゴシック"/>
          <w:color w:val="47413D"/>
          <w:kern w:val="0"/>
          <w:szCs w:val="21"/>
        </w:rPr>
      </w:pPr>
      <w:ins w:id="508" w:author="Nagi Moriyama" w:date="2024-10-10T09:32:00Z" w16du:dateUtc="2024-10-10T00:32:00Z">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03979CCC" w14:textId="77777777" w:rsidR="00DE69D5" w:rsidRPr="000A0D4C" w:rsidRDefault="00DE69D5" w:rsidP="00DE69D5">
      <w:pPr>
        <w:widowControl/>
        <w:jc w:val="left"/>
        <w:rPr>
          <w:ins w:id="509" w:author="Nagi Moriyama" w:date="2024-10-10T09:32:00Z" w16du:dateUtc="2024-10-10T00:32:00Z"/>
          <w:rFonts w:ascii="Hiragino Kaku Gothic ProN" w:eastAsia="ＭＳ Ｐゴシック" w:hAnsi="Hiragino Kaku Gothic ProN" w:cs="ＭＳ Ｐゴシック"/>
          <w:color w:val="47413D"/>
          <w:kern w:val="0"/>
          <w:szCs w:val="21"/>
        </w:rPr>
      </w:pPr>
      <w:ins w:id="510"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6A66FF4B" w14:textId="77777777" w:rsidR="00DE69D5" w:rsidRPr="00E367C6" w:rsidRDefault="00DE69D5" w:rsidP="00DE69D5">
      <w:pPr>
        <w:widowControl/>
        <w:spacing w:after="240"/>
        <w:jc w:val="left"/>
        <w:rPr>
          <w:ins w:id="511" w:author="Nagi Moriyama" w:date="2024-10-10T09:32:00Z" w16du:dateUtc="2024-10-10T00:32:00Z"/>
          <w:rFonts w:ascii="ＭＳ 明朝" w:eastAsia="ＭＳ 明朝" w:hAnsi="ＭＳ 明朝" w:cs="ＭＳ Ｐゴシック"/>
          <w:color w:val="000000" w:themeColor="text1"/>
          <w:kern w:val="0"/>
          <w:szCs w:val="21"/>
        </w:rPr>
      </w:pPr>
      <w:ins w:id="512"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lastRenderedPageBreak/>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0C5CE180" w14:textId="77777777" w:rsidR="00DE69D5" w:rsidRPr="00E367C6" w:rsidRDefault="00DE69D5" w:rsidP="00DE69D5">
      <w:pPr>
        <w:widowControl/>
        <w:jc w:val="left"/>
        <w:rPr>
          <w:ins w:id="513"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514"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6243ABA3" w14:textId="77777777" w:rsidR="00DE69D5" w:rsidRPr="00E367C6" w:rsidRDefault="00DE69D5" w:rsidP="00DE69D5">
      <w:pPr>
        <w:widowControl/>
        <w:jc w:val="left"/>
        <w:rPr>
          <w:ins w:id="515"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516"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591C78A3" w14:textId="77777777" w:rsidR="00DE69D5" w:rsidRPr="00E367C6" w:rsidRDefault="00DE69D5" w:rsidP="00DE69D5">
      <w:pPr>
        <w:widowControl/>
        <w:jc w:val="left"/>
        <w:rPr>
          <w:ins w:id="517"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518"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344CD8B0" w14:textId="77777777" w:rsidR="00DE69D5" w:rsidRPr="00E367C6" w:rsidRDefault="00DE69D5" w:rsidP="00DE69D5">
      <w:pPr>
        <w:widowControl/>
        <w:jc w:val="left"/>
        <w:rPr>
          <w:ins w:id="519"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520"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032198C1" w14:textId="77777777" w:rsidR="00DE69D5" w:rsidRPr="00E367C6" w:rsidRDefault="00DE69D5" w:rsidP="00DE69D5">
      <w:pPr>
        <w:widowControl/>
        <w:jc w:val="left"/>
        <w:rPr>
          <w:ins w:id="521" w:author="Nagi Moriyama" w:date="2024-10-10T09:32:00Z" w16du:dateUtc="2024-10-10T00:32:00Z"/>
          <w:rFonts w:ascii="ＭＳ 明朝" w:eastAsia="ＭＳ 明朝" w:hAnsi="ＭＳ 明朝" w:cs="ＭＳ Ｐゴシック"/>
          <w:color w:val="000000" w:themeColor="text1"/>
          <w:kern w:val="0"/>
          <w:szCs w:val="21"/>
        </w:rPr>
      </w:pPr>
      <w:ins w:id="522"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7EF745A6"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785C253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w:t>
      </w:r>
      <w:del w:id="523"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524"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525"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526"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527"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528"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529" w:author="Nagi Moriyama" w:date="2024-10-10T09:28:00Z" w16du:dateUtc="2024-10-10T00:28:00Z">
        <w:r>
          <w:rPr>
            <w:rFonts w:ascii="ＭＳ 明朝" w:eastAsia="ＭＳ 明朝" w:hAnsi="ＭＳ 明朝" w:cs="ＭＳ Ｐゴシック"/>
            <w:color w:val="000000"/>
            <w:kern w:val="0"/>
            <w:szCs w:val="21"/>
          </w:rPr>
          <w:t>1</w:t>
        </w:r>
      </w:ins>
      <w:del w:id="530"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020BBE9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531"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532"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533"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534" w:author="Nagi Moriyama" w:date="2024-10-10T09:28:00Z" w16du:dateUtc="2024-10-10T00:28:00Z">
        <w:r>
          <w:rPr>
            <w:rFonts w:ascii="ＭＳ 明朝" w:eastAsia="ＭＳ 明朝" w:hAnsi="ＭＳ 明朝" w:cs="ＭＳ Ｐゴシック"/>
            <w:color w:val="000000"/>
            <w:kern w:val="0"/>
            <w:szCs w:val="21"/>
          </w:rPr>
          <w:t>2</w:t>
        </w:r>
      </w:ins>
      <w:del w:id="535"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179B6F04"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536" w:author="Nagi Moriyama" w:date="2024-10-10T09:29:00Z" w16du:dateUtc="2024-10-10T00:29:00Z">
        <w:r>
          <w:rPr>
            <w:rFonts w:ascii="ＭＳ 明朝" w:eastAsia="ＭＳ 明朝" w:hAnsi="ＭＳ 明朝" w:cs="ＭＳ Ｐゴシック" w:hint="eastAsia"/>
            <w:color w:val="000000"/>
            <w:kern w:val="0"/>
            <w:szCs w:val="21"/>
          </w:rPr>
          <w:t>甲</w:t>
        </w:r>
      </w:ins>
      <w:del w:id="537"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538"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40FE9CDC"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DE69D5">
        <w:rPr>
          <w:rFonts w:ascii="ＭＳ 明朝" w:eastAsia="ＭＳ 明朝" w:hAnsi="ＭＳ 明朝" w:cs="ＭＳ Ｐゴシック" w:hint="eastAsia"/>
          <w:i/>
          <w:iCs/>
          <w:color w:val="000000"/>
          <w:kern w:val="0"/>
          <w:szCs w:val="21"/>
          <w:rPrChange w:id="539"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540"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541"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542"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02D47B71" w14:textId="77777777" w:rsidR="00DE69D5" w:rsidRPr="00A9493C" w:rsidRDefault="00DE69D5" w:rsidP="00DE69D5"/>
    <w:p w14:paraId="2C905786"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87A6F5F"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543" w:author="Nagi Moriyama" w:date="2024-10-10T09:29:00Z" w16du:dateUtc="2024-10-10T00:29:00Z">
        <w:r>
          <w:rPr>
            <w:rFonts w:ascii="ＭＳ 明朝" w:eastAsia="ＭＳ 明朝" w:hAnsi="ＭＳ 明朝" w:cs="ＭＳ Ｐゴシック" w:hint="eastAsia"/>
            <w:color w:val="000000"/>
            <w:kern w:val="0"/>
            <w:szCs w:val="21"/>
          </w:rPr>
          <w:t>事前</w:t>
        </w:r>
      </w:ins>
      <w:del w:id="544"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545"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546"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4C0F6920"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547"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548"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549" w:author="Nagi Moriyama" w:date="2024-10-10T09:29:00Z" w16du:dateUtc="2024-10-10T00:29:00Z">
        <w:r>
          <w:rPr>
            <w:rFonts w:ascii="ＭＳ 明朝" w:eastAsia="ＭＳ 明朝" w:hAnsi="ＭＳ 明朝" w:cs="ＭＳ Ｐゴシック" w:hint="eastAsia"/>
            <w:color w:val="000000"/>
            <w:kern w:val="0"/>
            <w:szCs w:val="21"/>
          </w:rPr>
          <w:t>著作物</w:t>
        </w:r>
      </w:ins>
      <w:del w:id="550"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0640D3C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00878D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6011A9B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（１）</w:t>
      </w:r>
      <w:ins w:id="551"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55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20AA0112" w14:textId="77777777" w:rsidR="00DE69D5" w:rsidRPr="000A0D4C" w:rsidDel="00DE69D5" w:rsidRDefault="00DE69D5" w:rsidP="00DE69D5">
      <w:pPr>
        <w:widowControl/>
        <w:jc w:val="left"/>
        <w:rPr>
          <w:del w:id="553"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554"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555"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34F7DA3E"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237C5A0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496D91E" w14:textId="77777777" w:rsidR="00DE69D5" w:rsidRPr="000A0D4C" w:rsidDel="00DE69D5" w:rsidRDefault="00DE69D5" w:rsidP="00DE69D5">
      <w:pPr>
        <w:widowControl/>
        <w:jc w:val="left"/>
        <w:rPr>
          <w:del w:id="556"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557"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5A14498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55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559" w:author="Nagi Moriyama" w:date="2024-10-10T09:30:00Z" w16du:dateUtc="2024-10-10T00:30:00Z">
        <w:r>
          <w:rPr>
            <w:rFonts w:ascii="ＭＳ 明朝" w:eastAsia="ＭＳ 明朝" w:hAnsi="ＭＳ 明朝" w:cs="ＭＳ Ｐゴシック"/>
            <w:color w:val="000000"/>
            <w:kern w:val="0"/>
            <w:szCs w:val="21"/>
          </w:rPr>
          <w:t>6</w:t>
        </w:r>
      </w:ins>
      <w:del w:id="56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5755ED5A" w14:textId="77777777" w:rsidR="00DE69D5" w:rsidRDefault="00DE69D5" w:rsidP="00DE69D5">
      <w:pPr>
        <w:widowControl/>
        <w:jc w:val="left"/>
        <w:rPr>
          <w:ins w:id="561"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167F74B5" w14:textId="77777777" w:rsidR="00DE69D5" w:rsidRPr="000A0D4C" w:rsidRDefault="00DE69D5" w:rsidP="00DE69D5">
      <w:pPr>
        <w:widowControl/>
        <w:jc w:val="left"/>
        <w:rPr>
          <w:ins w:id="562" w:author="Nagi Moriyama" w:date="2024-10-10T09:30:00Z" w16du:dateUtc="2024-10-10T00:30:00Z"/>
          <w:rFonts w:ascii="Hiragino Kaku Gothic ProN" w:eastAsia="ＭＳ Ｐゴシック" w:hAnsi="Hiragino Kaku Gothic ProN" w:cs="ＭＳ Ｐゴシック"/>
          <w:color w:val="47413D"/>
          <w:kern w:val="0"/>
          <w:szCs w:val="21"/>
        </w:rPr>
      </w:pPr>
      <w:ins w:id="563"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56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32AD0385" w14:textId="77777777" w:rsidR="00DE69D5" w:rsidRDefault="00DE69D5" w:rsidP="00DE69D5">
      <w:pPr>
        <w:widowControl/>
        <w:jc w:val="left"/>
        <w:rPr>
          <w:ins w:id="565" w:author="Nagi Moriyama" w:date="2024-10-10T09:30:00Z" w16du:dateUtc="2024-10-10T00:30:00Z"/>
          <w:rFonts w:ascii="ＭＳ 明朝" w:eastAsia="ＭＳ 明朝" w:hAnsi="ＭＳ 明朝" w:cs="ＭＳ Ｐゴシック"/>
          <w:color w:val="000000"/>
          <w:kern w:val="0"/>
          <w:szCs w:val="21"/>
        </w:rPr>
      </w:pPr>
      <w:ins w:id="566"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326CCEE6" w14:textId="77777777" w:rsidR="00DE69D5" w:rsidRPr="000A0D4C" w:rsidDel="00DE69D5" w:rsidRDefault="00DE69D5" w:rsidP="00DE69D5">
      <w:pPr>
        <w:widowControl/>
        <w:jc w:val="left"/>
        <w:rPr>
          <w:del w:id="567"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56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134A0F4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569" w:author="Nagi Moriyama" w:date="2024-10-10T09:30:00Z" w16du:dateUtc="2024-10-10T00:30:00Z">
        <w:r w:rsidRPr="000A0D4C" w:rsidDel="00DE69D5">
          <w:rPr>
            <w:rFonts w:ascii="ＭＳ 明朝" w:eastAsia="ＭＳ 明朝" w:hAnsi="ＭＳ 明朝" w:cs="ＭＳ Ｐゴシック" w:hint="eastAsia"/>
            <w:color w:val="000000"/>
            <w:kern w:val="0"/>
            <w:szCs w:val="21"/>
          </w:rPr>
          <w:lastRenderedPageBreak/>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B38890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2ECDB6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3A90748"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57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571" w:author="Nagi Moriyama" w:date="2024-10-10T09:31:00Z" w16du:dateUtc="2024-10-10T00:31:00Z">
        <w:r>
          <w:rPr>
            <w:rFonts w:ascii="ＭＳ 明朝" w:eastAsia="ＭＳ 明朝" w:hAnsi="ＭＳ 明朝" w:cs="ＭＳ Ｐゴシック" w:hint="eastAsia"/>
            <w:color w:val="000000" w:themeColor="text1"/>
            <w:kern w:val="0"/>
            <w:szCs w:val="21"/>
          </w:rPr>
          <w:t>（</w:t>
        </w:r>
      </w:ins>
      <w:ins w:id="572"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689365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8F671A3"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1723F5F"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6F61274"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92EB80A"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05757E9" w14:textId="77777777" w:rsidR="00DE69D5" w:rsidRDefault="00DE69D5" w:rsidP="00DE69D5">
      <w:pPr>
        <w:widowControl/>
        <w:jc w:val="left"/>
        <w:rPr>
          <w:ins w:id="573" w:author="Nagi Moriyama" w:date="2024-10-10T09:31:00Z" w16du:dateUtc="2024-10-10T00:31:00Z"/>
          <w:rFonts w:ascii="Hiragino Kaku Gothic ProN" w:eastAsia="ＭＳ Ｐゴシック" w:hAnsi="Hiragino Kaku Gothic ProN" w:cs="ＭＳ Ｐゴシック"/>
          <w:color w:val="47413D"/>
          <w:kern w:val="0"/>
          <w:szCs w:val="21"/>
        </w:rPr>
      </w:pPr>
    </w:p>
    <w:p w14:paraId="71D45E4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574"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7B31EBC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452F72FC"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485AF5DA"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649690E6" w14:textId="77777777" w:rsidR="00DE69D5" w:rsidRPr="00A9493C" w:rsidRDefault="00DE69D5" w:rsidP="00DE69D5"/>
    <w:p w14:paraId="7F41A630"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4916917"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29794F2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2DDF578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C2E8CC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50DB458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0706E4FF"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2E8BD0C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4D4F00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3808396B"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2E8F9CA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5679AA41"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w:t>
      </w:r>
      <w:r w:rsidRPr="000A0D4C">
        <w:rPr>
          <w:rFonts w:ascii="ＭＳ 明朝" w:eastAsia="ＭＳ 明朝" w:hAnsi="ＭＳ 明朝" w:cs="ＭＳ Ｐゴシック" w:hint="eastAsia"/>
          <w:color w:val="000000"/>
          <w:kern w:val="0"/>
          <w:szCs w:val="21"/>
        </w:rPr>
        <w:lastRenderedPageBreak/>
        <w:t>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1485558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A300F8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0D0EAA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9C65052"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804433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69369B9"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04BC8D4"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6645910"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2B991CD"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41B6141" w14:textId="77777777" w:rsidR="00DE69D5" w:rsidRDefault="00DE69D5" w:rsidP="00DE69D5">
      <w:pPr>
        <w:widowControl/>
        <w:jc w:val="left"/>
        <w:rPr>
          <w:ins w:id="575" w:author="Nagi Moriyama" w:date="2024-10-10T09:32:00Z" w16du:dateUtc="2024-10-10T00:32:00Z"/>
          <w:rFonts w:ascii="Hiragino Kaku Gothic ProN" w:eastAsia="ＭＳ Ｐゴシック" w:hAnsi="Hiragino Kaku Gothic ProN" w:cs="ＭＳ Ｐゴシック"/>
          <w:color w:val="47413D"/>
          <w:kern w:val="0"/>
          <w:szCs w:val="21"/>
        </w:rPr>
      </w:pPr>
    </w:p>
    <w:p w14:paraId="396ED727" w14:textId="77777777" w:rsidR="00DE69D5" w:rsidRPr="000A0D4C" w:rsidRDefault="00DE69D5" w:rsidP="00DE69D5">
      <w:pPr>
        <w:widowControl/>
        <w:jc w:val="left"/>
        <w:rPr>
          <w:ins w:id="576" w:author="Nagi Moriyama" w:date="2024-10-10T09:32:00Z" w16du:dateUtc="2024-10-10T00:32:00Z"/>
          <w:rFonts w:ascii="Hiragino Kaku Gothic ProN" w:eastAsia="ＭＳ Ｐゴシック" w:hAnsi="Hiragino Kaku Gothic ProN" w:cs="ＭＳ Ｐゴシック"/>
          <w:color w:val="47413D"/>
          <w:kern w:val="0"/>
          <w:szCs w:val="21"/>
        </w:rPr>
      </w:pPr>
      <w:ins w:id="577"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6C40B328" w14:textId="77777777" w:rsidR="00DE69D5" w:rsidRPr="000A0D4C" w:rsidRDefault="00DE69D5" w:rsidP="00DE69D5">
      <w:pPr>
        <w:widowControl/>
        <w:jc w:val="left"/>
        <w:rPr>
          <w:ins w:id="578" w:author="Nagi Moriyama" w:date="2024-10-10T09:32:00Z" w16du:dateUtc="2024-10-10T00:32:00Z"/>
          <w:rFonts w:ascii="Hiragino Kaku Gothic ProN" w:eastAsia="ＭＳ Ｐゴシック" w:hAnsi="Hiragino Kaku Gothic ProN" w:cs="ＭＳ Ｐゴシック"/>
          <w:color w:val="47413D"/>
          <w:kern w:val="0"/>
          <w:szCs w:val="21"/>
        </w:rPr>
      </w:pPr>
      <w:ins w:id="579"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0925E405" w14:textId="77777777" w:rsidR="00DE69D5" w:rsidRDefault="00DE69D5" w:rsidP="00DE69D5">
      <w:pPr>
        <w:widowControl/>
        <w:jc w:val="left"/>
        <w:rPr>
          <w:ins w:id="580" w:author="Nagi Moriyama" w:date="2024-10-10T09:32:00Z" w16du:dateUtc="2024-10-10T00:32:00Z"/>
          <w:rFonts w:ascii="ＭＳ 明朝" w:eastAsia="ＭＳ 明朝" w:hAnsi="ＭＳ 明朝" w:cs="ＭＳ Ｐゴシック"/>
          <w:color w:val="000000"/>
          <w:kern w:val="0"/>
          <w:szCs w:val="21"/>
        </w:rPr>
      </w:pPr>
      <w:ins w:id="581"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0DA9493E" w14:textId="77777777" w:rsidR="00DE69D5" w:rsidRPr="00A9493C" w:rsidRDefault="00DE69D5" w:rsidP="00DE69D5">
      <w:pPr>
        <w:widowControl/>
        <w:jc w:val="left"/>
        <w:rPr>
          <w:ins w:id="582" w:author="Nagi Moriyama" w:date="2024-10-10T09:32:00Z" w16du:dateUtc="2024-10-10T00:32:00Z"/>
          <w:rFonts w:ascii="ＭＳ 明朝" w:eastAsia="ＭＳ 明朝" w:hAnsi="ＭＳ 明朝" w:cs="ＭＳ Ｐゴシック"/>
          <w:color w:val="000000"/>
          <w:kern w:val="0"/>
          <w:szCs w:val="21"/>
        </w:rPr>
      </w:pPr>
      <w:ins w:id="583"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326B968E" w14:textId="77777777" w:rsidR="00DE69D5" w:rsidRPr="00A9493C" w:rsidRDefault="00DE69D5" w:rsidP="00DE69D5">
      <w:pPr>
        <w:rPr>
          <w:ins w:id="584" w:author="Nagi Moriyama" w:date="2024-10-10T09:32:00Z" w16du:dateUtc="2024-10-10T00:32:00Z"/>
        </w:rPr>
      </w:pPr>
    </w:p>
    <w:p w14:paraId="647BA6EA" w14:textId="77777777" w:rsidR="00DE69D5" w:rsidRDefault="00DE69D5" w:rsidP="00DE69D5">
      <w:pPr>
        <w:widowControl/>
        <w:jc w:val="left"/>
        <w:rPr>
          <w:ins w:id="585" w:author="Nagi Moriyama" w:date="2024-10-10T09:32:00Z" w16du:dateUtc="2024-10-10T00:32:00Z"/>
          <w:rFonts w:ascii="ＭＳ 明朝" w:eastAsia="ＭＳ 明朝" w:hAnsi="ＭＳ 明朝" w:cs="ＭＳ Ｐゴシック"/>
          <w:color w:val="000000"/>
          <w:kern w:val="0"/>
          <w:szCs w:val="21"/>
        </w:rPr>
      </w:pPr>
      <w:ins w:id="586" w:author="Nagi Moriyama" w:date="2024-10-10T09:32:00Z" w16du:dateUtc="2024-10-10T00:32:00Z">
        <w:r>
          <w:rPr>
            <w:rFonts w:ascii="ＭＳ 明朝" w:eastAsia="ＭＳ 明朝" w:hAnsi="ＭＳ 明朝" w:cs="ＭＳ Ｐゴシック" w:hint="eastAsia"/>
            <w:color w:val="000000"/>
            <w:kern w:val="0"/>
            <w:szCs w:val="21"/>
          </w:rPr>
          <w:t>第３条（競業避止義務）</w:t>
        </w:r>
      </w:ins>
    </w:p>
    <w:p w14:paraId="76BF5D55" w14:textId="77777777" w:rsidR="00DE69D5" w:rsidRDefault="00DE69D5" w:rsidP="00DE69D5">
      <w:pPr>
        <w:widowControl/>
        <w:jc w:val="left"/>
        <w:rPr>
          <w:ins w:id="587" w:author="Nagi Moriyama" w:date="2024-10-10T09:32:00Z" w16du:dateUtc="2024-10-10T00:32:00Z"/>
          <w:rFonts w:ascii="ＭＳ 明朝" w:eastAsia="ＭＳ 明朝" w:hAnsi="ＭＳ 明朝" w:cs="ＭＳ Ｐゴシック"/>
          <w:color w:val="000000"/>
          <w:kern w:val="0"/>
          <w:szCs w:val="21"/>
        </w:rPr>
      </w:pPr>
      <w:ins w:id="588"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266C8F86" w14:textId="77777777" w:rsidR="00DE69D5" w:rsidRDefault="00DE69D5" w:rsidP="00DE69D5">
      <w:pPr>
        <w:widowControl/>
        <w:jc w:val="left"/>
        <w:rPr>
          <w:ins w:id="589" w:author="Nagi Moriyama" w:date="2024-10-10T09:32:00Z" w16du:dateUtc="2024-10-10T00:32:00Z"/>
          <w:rFonts w:ascii="ＭＳ 明朝" w:eastAsia="ＭＳ 明朝" w:hAnsi="ＭＳ 明朝" w:cs="ＭＳ Ｐゴシック"/>
          <w:color w:val="000000"/>
          <w:kern w:val="0"/>
          <w:szCs w:val="21"/>
        </w:rPr>
      </w:pPr>
      <w:ins w:id="590"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2DCAD515" w14:textId="77777777" w:rsidR="00DE69D5" w:rsidRPr="000A0D4C" w:rsidRDefault="00DE69D5" w:rsidP="00DE69D5">
      <w:pPr>
        <w:widowControl/>
        <w:jc w:val="left"/>
        <w:rPr>
          <w:ins w:id="591" w:author="Nagi Moriyama" w:date="2024-10-10T09:32:00Z" w16du:dateUtc="2024-10-10T00:32:00Z"/>
          <w:rFonts w:ascii="Hiragino Kaku Gothic ProN" w:eastAsia="ＭＳ Ｐゴシック" w:hAnsi="Hiragino Kaku Gothic ProN" w:cs="ＭＳ Ｐゴシック"/>
          <w:color w:val="47413D"/>
          <w:kern w:val="0"/>
          <w:szCs w:val="21"/>
        </w:rPr>
      </w:pPr>
      <w:ins w:id="592"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595D5275" w14:textId="77777777" w:rsidR="00DE69D5" w:rsidRPr="000A0D4C" w:rsidRDefault="00DE69D5" w:rsidP="00DE69D5">
      <w:pPr>
        <w:widowControl/>
        <w:jc w:val="left"/>
        <w:rPr>
          <w:ins w:id="593" w:author="Nagi Moriyama" w:date="2024-10-10T09:32:00Z" w16du:dateUtc="2024-10-10T00:32:00Z"/>
          <w:rFonts w:ascii="Hiragino Kaku Gothic ProN" w:eastAsia="ＭＳ Ｐゴシック" w:hAnsi="Hiragino Kaku Gothic ProN" w:cs="ＭＳ Ｐゴシック"/>
          <w:color w:val="47413D"/>
          <w:kern w:val="0"/>
          <w:szCs w:val="21"/>
        </w:rPr>
      </w:pPr>
      <w:ins w:id="594"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6C312572" w14:textId="77777777" w:rsidR="00DE69D5" w:rsidRPr="000A0D4C" w:rsidRDefault="00DE69D5" w:rsidP="00DE69D5">
      <w:pPr>
        <w:widowControl/>
        <w:jc w:val="left"/>
        <w:rPr>
          <w:ins w:id="595" w:author="Nagi Moriyama" w:date="2024-10-10T09:32:00Z" w16du:dateUtc="2024-10-10T00:32:00Z"/>
          <w:rFonts w:ascii="Hiragino Kaku Gothic ProN" w:eastAsia="ＭＳ Ｐゴシック" w:hAnsi="Hiragino Kaku Gothic ProN" w:cs="ＭＳ Ｐゴシック"/>
          <w:color w:val="47413D"/>
          <w:kern w:val="0"/>
          <w:szCs w:val="21"/>
        </w:rPr>
      </w:pPr>
      <w:ins w:id="596"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3476898A" w14:textId="77777777" w:rsidR="00DE69D5" w:rsidRPr="000A0D4C" w:rsidRDefault="00DE69D5" w:rsidP="00DE69D5">
      <w:pPr>
        <w:widowControl/>
        <w:jc w:val="left"/>
        <w:rPr>
          <w:ins w:id="597" w:author="Nagi Moriyama" w:date="2024-10-10T09:32:00Z" w16du:dateUtc="2024-10-10T00:32:00Z"/>
          <w:rFonts w:ascii="ＭＳ 明朝" w:eastAsia="ＭＳ 明朝" w:hAnsi="ＭＳ 明朝" w:cs="ＭＳ Ｐゴシック"/>
          <w:color w:val="000000"/>
          <w:kern w:val="0"/>
          <w:szCs w:val="21"/>
        </w:rPr>
      </w:pPr>
      <w:ins w:id="598"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42874807" w14:textId="77777777" w:rsidR="00DE69D5" w:rsidRPr="000A0D4C" w:rsidRDefault="00DE69D5" w:rsidP="00DE69D5">
      <w:pPr>
        <w:widowControl/>
        <w:jc w:val="left"/>
        <w:rPr>
          <w:ins w:id="599" w:author="Nagi Moriyama" w:date="2024-10-10T09:32:00Z" w16du:dateUtc="2024-10-10T00:32:00Z"/>
          <w:rFonts w:ascii="Hiragino Kaku Gothic ProN" w:eastAsia="ＭＳ Ｐゴシック" w:hAnsi="Hiragino Kaku Gothic ProN" w:cs="ＭＳ Ｐゴシック"/>
          <w:color w:val="47413D"/>
          <w:kern w:val="0"/>
          <w:szCs w:val="21"/>
        </w:rPr>
      </w:pPr>
      <w:ins w:id="600"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5AE306AA" w14:textId="77777777" w:rsidR="00DE69D5" w:rsidRPr="000A0D4C" w:rsidRDefault="00DE69D5" w:rsidP="00DE69D5">
      <w:pPr>
        <w:widowControl/>
        <w:jc w:val="left"/>
        <w:rPr>
          <w:ins w:id="601" w:author="Nagi Moriyama" w:date="2024-10-10T09:32:00Z" w16du:dateUtc="2024-10-10T00:32:00Z"/>
          <w:rFonts w:ascii="Hiragino Kaku Gothic ProN" w:eastAsia="ＭＳ Ｐゴシック" w:hAnsi="Hiragino Kaku Gothic ProN" w:cs="ＭＳ Ｐゴシック"/>
          <w:color w:val="47413D"/>
          <w:kern w:val="0"/>
          <w:szCs w:val="21"/>
        </w:rPr>
      </w:pPr>
      <w:ins w:id="602"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52838498" w14:textId="77777777" w:rsidR="00DE69D5" w:rsidRDefault="00DE69D5" w:rsidP="00DE69D5">
      <w:pPr>
        <w:widowControl/>
        <w:jc w:val="left"/>
        <w:rPr>
          <w:ins w:id="603" w:author="Nagi Moriyama" w:date="2024-10-10T09:32:00Z" w16du:dateUtc="2024-10-10T00:32:00Z"/>
          <w:rFonts w:ascii="ＭＳ 明朝" w:eastAsia="ＭＳ 明朝" w:hAnsi="ＭＳ 明朝" w:cs="ＭＳ Ｐゴシック"/>
          <w:color w:val="000000"/>
          <w:kern w:val="0"/>
          <w:szCs w:val="21"/>
        </w:rPr>
      </w:pPr>
      <w:ins w:id="604"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1A829715" w14:textId="77777777" w:rsidR="00DE69D5" w:rsidRPr="000A0D4C" w:rsidRDefault="00DE69D5" w:rsidP="00DE69D5">
      <w:pPr>
        <w:widowControl/>
        <w:jc w:val="left"/>
        <w:rPr>
          <w:ins w:id="605" w:author="Nagi Moriyama" w:date="2024-10-10T09:32:00Z" w16du:dateUtc="2024-10-10T00:32:00Z"/>
          <w:rFonts w:ascii="Hiragino Kaku Gothic ProN" w:eastAsia="ＭＳ Ｐゴシック" w:hAnsi="Hiragino Kaku Gothic ProN" w:cs="ＭＳ Ｐゴシック"/>
          <w:color w:val="47413D"/>
          <w:kern w:val="0"/>
          <w:szCs w:val="21"/>
        </w:rPr>
      </w:pPr>
      <w:ins w:id="606"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1EEACEA2" w14:textId="77777777" w:rsidR="00DE69D5" w:rsidRDefault="00DE69D5" w:rsidP="00DE69D5">
      <w:pPr>
        <w:widowControl/>
        <w:jc w:val="left"/>
        <w:rPr>
          <w:ins w:id="607" w:author="Nagi Moriyama" w:date="2024-10-10T09:32:00Z" w16du:dateUtc="2024-10-10T00:32:00Z"/>
          <w:rFonts w:ascii="ＭＳ 明朝" w:eastAsia="ＭＳ 明朝" w:hAnsi="ＭＳ 明朝" w:cs="ＭＳ Ｐゴシック"/>
          <w:color w:val="000000"/>
          <w:kern w:val="0"/>
          <w:szCs w:val="21"/>
        </w:rPr>
      </w:pPr>
      <w:ins w:id="608"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3105D3B3" w14:textId="77777777" w:rsidR="00DE69D5" w:rsidRPr="000A0D4C" w:rsidRDefault="00DE69D5" w:rsidP="00DE69D5">
      <w:pPr>
        <w:widowControl/>
        <w:jc w:val="left"/>
        <w:rPr>
          <w:ins w:id="609" w:author="Nagi Moriyama" w:date="2024-10-10T09:32:00Z" w16du:dateUtc="2024-10-10T00:32:00Z"/>
          <w:rFonts w:ascii="Hiragino Kaku Gothic ProN" w:eastAsia="ＭＳ Ｐゴシック" w:hAnsi="Hiragino Kaku Gothic ProN" w:cs="ＭＳ Ｐゴシック"/>
          <w:color w:val="47413D"/>
          <w:kern w:val="0"/>
          <w:szCs w:val="21"/>
        </w:rPr>
      </w:pPr>
      <w:ins w:id="610"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4797525E" w14:textId="77777777" w:rsidR="00DE69D5" w:rsidRPr="000A0D4C" w:rsidRDefault="00DE69D5" w:rsidP="00DE69D5">
      <w:pPr>
        <w:widowControl/>
        <w:jc w:val="left"/>
        <w:rPr>
          <w:ins w:id="611" w:author="Nagi Moriyama" w:date="2024-10-10T09:32:00Z" w16du:dateUtc="2024-10-10T00:32:00Z"/>
          <w:rFonts w:ascii="Hiragino Kaku Gothic ProN" w:eastAsia="ＭＳ Ｐゴシック" w:hAnsi="Hiragino Kaku Gothic ProN" w:cs="ＭＳ Ｐゴシック"/>
          <w:color w:val="47413D"/>
          <w:kern w:val="0"/>
          <w:szCs w:val="21"/>
        </w:rPr>
      </w:pPr>
      <w:ins w:id="612" w:author="Nagi Moriyama" w:date="2024-10-10T09:32:00Z" w16du:dateUtc="2024-10-10T00:32:00Z">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133FBFE9" w14:textId="77777777" w:rsidR="00DE69D5" w:rsidRPr="000A0D4C" w:rsidRDefault="00DE69D5" w:rsidP="00DE69D5">
      <w:pPr>
        <w:widowControl/>
        <w:jc w:val="left"/>
        <w:rPr>
          <w:ins w:id="613" w:author="Nagi Moriyama" w:date="2024-10-10T09:32:00Z" w16du:dateUtc="2024-10-10T00:32:00Z"/>
          <w:rFonts w:ascii="Hiragino Kaku Gothic ProN" w:eastAsia="ＭＳ Ｐゴシック" w:hAnsi="Hiragino Kaku Gothic ProN" w:cs="ＭＳ Ｐゴシック"/>
          <w:color w:val="47413D"/>
          <w:kern w:val="0"/>
          <w:szCs w:val="21"/>
        </w:rPr>
      </w:pPr>
      <w:ins w:id="614"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0FB2065E" w14:textId="77777777" w:rsidR="00DE69D5" w:rsidRPr="00E367C6" w:rsidRDefault="00DE69D5" w:rsidP="00DE69D5">
      <w:pPr>
        <w:widowControl/>
        <w:spacing w:after="240"/>
        <w:jc w:val="left"/>
        <w:rPr>
          <w:ins w:id="615" w:author="Nagi Moriyama" w:date="2024-10-10T09:32:00Z" w16du:dateUtc="2024-10-10T00:32:00Z"/>
          <w:rFonts w:ascii="ＭＳ 明朝" w:eastAsia="ＭＳ 明朝" w:hAnsi="ＭＳ 明朝" w:cs="ＭＳ Ｐゴシック"/>
          <w:color w:val="000000" w:themeColor="text1"/>
          <w:kern w:val="0"/>
          <w:szCs w:val="21"/>
        </w:rPr>
      </w:pPr>
      <w:ins w:id="616"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3BAB0AE2" w14:textId="77777777" w:rsidR="00DE69D5" w:rsidRPr="00E367C6" w:rsidRDefault="00DE69D5" w:rsidP="00DE69D5">
      <w:pPr>
        <w:widowControl/>
        <w:jc w:val="left"/>
        <w:rPr>
          <w:ins w:id="617"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618"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2BCD4590" w14:textId="77777777" w:rsidR="00DE69D5" w:rsidRPr="00E367C6" w:rsidRDefault="00DE69D5" w:rsidP="00DE69D5">
      <w:pPr>
        <w:widowControl/>
        <w:jc w:val="left"/>
        <w:rPr>
          <w:ins w:id="619"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620"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7CF26765" w14:textId="77777777" w:rsidR="00DE69D5" w:rsidRPr="00E367C6" w:rsidRDefault="00DE69D5" w:rsidP="00DE69D5">
      <w:pPr>
        <w:widowControl/>
        <w:jc w:val="left"/>
        <w:rPr>
          <w:ins w:id="621"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622"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7A7595D5" w14:textId="77777777" w:rsidR="00DE69D5" w:rsidRPr="00E367C6" w:rsidRDefault="00DE69D5" w:rsidP="00DE69D5">
      <w:pPr>
        <w:widowControl/>
        <w:jc w:val="left"/>
        <w:rPr>
          <w:ins w:id="623"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624"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0C020E3C" w14:textId="77777777" w:rsidR="00DE69D5" w:rsidRPr="00E367C6" w:rsidRDefault="00DE69D5" w:rsidP="00DE69D5">
      <w:pPr>
        <w:widowControl/>
        <w:jc w:val="left"/>
        <w:rPr>
          <w:ins w:id="625" w:author="Nagi Moriyama" w:date="2024-10-10T09:32:00Z" w16du:dateUtc="2024-10-10T00:32:00Z"/>
          <w:rFonts w:ascii="ＭＳ 明朝" w:eastAsia="ＭＳ 明朝" w:hAnsi="ＭＳ 明朝" w:cs="ＭＳ Ｐゴシック"/>
          <w:color w:val="000000" w:themeColor="text1"/>
          <w:kern w:val="0"/>
          <w:szCs w:val="21"/>
        </w:rPr>
      </w:pPr>
      <w:ins w:id="626"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12206B3B"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7106C32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lastRenderedPageBreak/>
        <w:t>A</w:t>
      </w:r>
      <w:del w:id="627"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628"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629"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630"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631"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632"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633" w:author="Nagi Moriyama" w:date="2024-10-10T09:28:00Z" w16du:dateUtc="2024-10-10T00:28:00Z">
        <w:r>
          <w:rPr>
            <w:rFonts w:ascii="ＭＳ 明朝" w:eastAsia="ＭＳ 明朝" w:hAnsi="ＭＳ 明朝" w:cs="ＭＳ Ｐゴシック"/>
            <w:color w:val="000000"/>
            <w:kern w:val="0"/>
            <w:szCs w:val="21"/>
          </w:rPr>
          <w:t>1</w:t>
        </w:r>
      </w:ins>
      <w:del w:id="634"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2B7956A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635"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636"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637"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638" w:author="Nagi Moriyama" w:date="2024-10-10T09:28:00Z" w16du:dateUtc="2024-10-10T00:28:00Z">
        <w:r>
          <w:rPr>
            <w:rFonts w:ascii="ＭＳ 明朝" w:eastAsia="ＭＳ 明朝" w:hAnsi="ＭＳ 明朝" w:cs="ＭＳ Ｐゴシック"/>
            <w:color w:val="000000"/>
            <w:kern w:val="0"/>
            <w:szCs w:val="21"/>
          </w:rPr>
          <w:t>2</w:t>
        </w:r>
      </w:ins>
      <w:del w:id="639"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68FE3A61"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640" w:author="Nagi Moriyama" w:date="2024-10-10T09:29:00Z" w16du:dateUtc="2024-10-10T00:29:00Z">
        <w:r>
          <w:rPr>
            <w:rFonts w:ascii="ＭＳ 明朝" w:eastAsia="ＭＳ 明朝" w:hAnsi="ＭＳ 明朝" w:cs="ＭＳ Ｐゴシック" w:hint="eastAsia"/>
            <w:color w:val="000000"/>
            <w:kern w:val="0"/>
            <w:szCs w:val="21"/>
          </w:rPr>
          <w:t>甲</w:t>
        </w:r>
      </w:ins>
      <w:del w:id="641"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642"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7C1282C9"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DE69D5">
        <w:rPr>
          <w:rFonts w:ascii="ＭＳ 明朝" w:eastAsia="ＭＳ 明朝" w:hAnsi="ＭＳ 明朝" w:cs="ＭＳ Ｐゴシック" w:hint="eastAsia"/>
          <w:i/>
          <w:iCs/>
          <w:color w:val="000000"/>
          <w:kern w:val="0"/>
          <w:szCs w:val="21"/>
          <w:rPrChange w:id="643"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644"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645"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646"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6D305A45" w14:textId="77777777" w:rsidR="00DE69D5" w:rsidRPr="00A9493C" w:rsidRDefault="00DE69D5" w:rsidP="00DE69D5"/>
    <w:p w14:paraId="7303EFA4"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90D5A0A"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647" w:author="Nagi Moriyama" w:date="2024-10-10T09:29:00Z" w16du:dateUtc="2024-10-10T00:29:00Z">
        <w:r>
          <w:rPr>
            <w:rFonts w:ascii="ＭＳ 明朝" w:eastAsia="ＭＳ 明朝" w:hAnsi="ＭＳ 明朝" w:cs="ＭＳ Ｐゴシック" w:hint="eastAsia"/>
            <w:color w:val="000000"/>
            <w:kern w:val="0"/>
            <w:szCs w:val="21"/>
          </w:rPr>
          <w:t>事前</w:t>
        </w:r>
      </w:ins>
      <w:del w:id="648"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649"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650"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10442E64"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651"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652"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653" w:author="Nagi Moriyama" w:date="2024-10-10T09:29:00Z" w16du:dateUtc="2024-10-10T00:29:00Z">
        <w:r>
          <w:rPr>
            <w:rFonts w:ascii="ＭＳ 明朝" w:eastAsia="ＭＳ 明朝" w:hAnsi="ＭＳ 明朝" w:cs="ＭＳ Ｐゴシック" w:hint="eastAsia"/>
            <w:color w:val="000000"/>
            <w:kern w:val="0"/>
            <w:szCs w:val="21"/>
          </w:rPr>
          <w:t>著作物</w:t>
        </w:r>
      </w:ins>
      <w:del w:id="654"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22B4767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03084C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60636557"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w:t>
      </w:r>
      <w:ins w:id="655"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65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6033B5A3" w14:textId="77777777" w:rsidR="00DE69D5" w:rsidRPr="000A0D4C" w:rsidDel="00DE69D5" w:rsidRDefault="00DE69D5" w:rsidP="00DE69D5">
      <w:pPr>
        <w:widowControl/>
        <w:jc w:val="left"/>
        <w:rPr>
          <w:del w:id="657"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658"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65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3ACC202E"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43FB691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EFC66A9" w14:textId="77777777" w:rsidR="00DE69D5" w:rsidRPr="000A0D4C" w:rsidDel="00DE69D5" w:rsidRDefault="00DE69D5" w:rsidP="00DE69D5">
      <w:pPr>
        <w:widowControl/>
        <w:jc w:val="left"/>
        <w:rPr>
          <w:del w:id="660"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661"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53FB352A"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662" w:author="Nagi Moriyama" w:date="2024-10-10T09:30:00Z" w16du:dateUtc="2024-10-10T00:30:00Z">
        <w:r w:rsidRPr="000A0D4C" w:rsidDel="00DE69D5">
          <w:rPr>
            <w:rFonts w:ascii="ＭＳ 明朝" w:eastAsia="ＭＳ 明朝" w:hAnsi="ＭＳ 明朝" w:cs="ＭＳ Ｐゴシック" w:hint="eastAsia"/>
            <w:color w:val="000000"/>
            <w:kern w:val="0"/>
            <w:szCs w:val="21"/>
          </w:rPr>
          <w:lastRenderedPageBreak/>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663" w:author="Nagi Moriyama" w:date="2024-10-10T09:30:00Z" w16du:dateUtc="2024-10-10T00:30:00Z">
        <w:r>
          <w:rPr>
            <w:rFonts w:ascii="ＭＳ 明朝" w:eastAsia="ＭＳ 明朝" w:hAnsi="ＭＳ 明朝" w:cs="ＭＳ Ｐゴシック"/>
            <w:color w:val="000000"/>
            <w:kern w:val="0"/>
            <w:szCs w:val="21"/>
          </w:rPr>
          <w:t>6</w:t>
        </w:r>
      </w:ins>
      <w:del w:id="66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673368F1" w14:textId="77777777" w:rsidR="00DE69D5" w:rsidRDefault="00DE69D5" w:rsidP="00DE69D5">
      <w:pPr>
        <w:widowControl/>
        <w:jc w:val="left"/>
        <w:rPr>
          <w:ins w:id="665"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3A4DD9D7" w14:textId="77777777" w:rsidR="00DE69D5" w:rsidRPr="000A0D4C" w:rsidRDefault="00DE69D5" w:rsidP="00DE69D5">
      <w:pPr>
        <w:widowControl/>
        <w:jc w:val="left"/>
        <w:rPr>
          <w:ins w:id="666" w:author="Nagi Moriyama" w:date="2024-10-10T09:30:00Z" w16du:dateUtc="2024-10-10T00:30:00Z"/>
          <w:rFonts w:ascii="Hiragino Kaku Gothic ProN" w:eastAsia="ＭＳ Ｐゴシック" w:hAnsi="Hiragino Kaku Gothic ProN" w:cs="ＭＳ Ｐゴシック"/>
          <w:color w:val="47413D"/>
          <w:kern w:val="0"/>
          <w:szCs w:val="21"/>
        </w:rPr>
      </w:pPr>
      <w:ins w:id="667"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66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57AAE359" w14:textId="77777777" w:rsidR="00DE69D5" w:rsidRDefault="00DE69D5" w:rsidP="00DE69D5">
      <w:pPr>
        <w:widowControl/>
        <w:jc w:val="left"/>
        <w:rPr>
          <w:ins w:id="669" w:author="Nagi Moriyama" w:date="2024-10-10T09:30:00Z" w16du:dateUtc="2024-10-10T00:30:00Z"/>
          <w:rFonts w:ascii="ＭＳ 明朝" w:eastAsia="ＭＳ 明朝" w:hAnsi="ＭＳ 明朝" w:cs="ＭＳ Ｐゴシック"/>
          <w:color w:val="000000"/>
          <w:kern w:val="0"/>
          <w:szCs w:val="21"/>
        </w:rPr>
      </w:pPr>
      <w:ins w:id="670"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51E0A9CB" w14:textId="77777777" w:rsidR="00DE69D5" w:rsidRPr="000A0D4C" w:rsidDel="00DE69D5" w:rsidRDefault="00DE69D5" w:rsidP="00DE69D5">
      <w:pPr>
        <w:widowControl/>
        <w:jc w:val="left"/>
        <w:rPr>
          <w:del w:id="671"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67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32DEB02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673"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417C49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EDDD68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F7CEF88"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w:t>
      </w:r>
      <w:r w:rsidRPr="000A0D4C">
        <w:rPr>
          <w:rFonts w:ascii="ＭＳ 明朝" w:eastAsia="ＭＳ 明朝" w:hAnsi="ＭＳ 明朝" w:cs="ＭＳ Ｐゴシック" w:hint="eastAsia"/>
          <w:color w:val="000000"/>
          <w:kern w:val="0"/>
          <w:szCs w:val="21"/>
        </w:rPr>
        <w:lastRenderedPageBreak/>
        <w:t>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67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675" w:author="Nagi Moriyama" w:date="2024-10-10T09:31:00Z" w16du:dateUtc="2024-10-10T00:31:00Z">
        <w:r>
          <w:rPr>
            <w:rFonts w:ascii="ＭＳ 明朝" w:eastAsia="ＭＳ 明朝" w:hAnsi="ＭＳ 明朝" w:cs="ＭＳ Ｐゴシック" w:hint="eastAsia"/>
            <w:color w:val="000000" w:themeColor="text1"/>
            <w:kern w:val="0"/>
            <w:szCs w:val="21"/>
          </w:rPr>
          <w:t>（</w:t>
        </w:r>
      </w:ins>
      <w:ins w:id="676"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6FE2E77"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04960F2"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4A191C53"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0607218"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F05E9AB"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0E234FE" w14:textId="77777777" w:rsidR="00DE69D5" w:rsidRDefault="00DE69D5" w:rsidP="00DE69D5">
      <w:pPr>
        <w:widowControl/>
        <w:jc w:val="left"/>
        <w:rPr>
          <w:ins w:id="677" w:author="Nagi Moriyama" w:date="2024-10-10T09:31:00Z" w16du:dateUtc="2024-10-10T00:31:00Z"/>
          <w:rFonts w:ascii="Hiragino Kaku Gothic ProN" w:eastAsia="ＭＳ Ｐゴシック" w:hAnsi="Hiragino Kaku Gothic ProN" w:cs="ＭＳ Ｐゴシック"/>
          <w:color w:val="47413D"/>
          <w:kern w:val="0"/>
          <w:szCs w:val="21"/>
        </w:rPr>
      </w:pPr>
    </w:p>
    <w:p w14:paraId="7117AF0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678"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34A215E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492E2218"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09DEC5E5"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425A8722" w14:textId="77777777" w:rsidR="00DE69D5" w:rsidRPr="00A9493C" w:rsidRDefault="00DE69D5" w:rsidP="00DE69D5"/>
    <w:p w14:paraId="25FEEBE2"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FAC1059"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46FBF89A"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4B7D16B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18DD6477"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063F7F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162D2E5B"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5E58083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23F0B4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77A1BB00"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128FDF0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346B8B93"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1CD6483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39C45B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３．乙は、本件商標及び本件著作物の使用に関し、乙の責めに帰すべき理由で第三者から甲に対しなされた損害賠償その他の一切の請求に対して、乙は、自己の費用と責任においてこれを解決する。</w:t>
      </w:r>
    </w:p>
    <w:p w14:paraId="7D2B1CA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9F6FBB8"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323C5F2"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E6D9161"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C6F267B"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F241A45"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7109DE2"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385D89F" w14:textId="77777777" w:rsidR="00DE69D5" w:rsidRDefault="00DE69D5" w:rsidP="00DE69D5">
      <w:pPr>
        <w:widowControl/>
        <w:jc w:val="left"/>
        <w:rPr>
          <w:ins w:id="679" w:author="Nagi Moriyama" w:date="2024-10-10T09:32:00Z" w16du:dateUtc="2024-10-10T00:32:00Z"/>
          <w:rFonts w:ascii="Hiragino Kaku Gothic ProN" w:eastAsia="ＭＳ Ｐゴシック" w:hAnsi="Hiragino Kaku Gothic ProN" w:cs="ＭＳ Ｐゴシック"/>
          <w:color w:val="47413D"/>
          <w:kern w:val="0"/>
          <w:szCs w:val="21"/>
        </w:rPr>
      </w:pPr>
    </w:p>
    <w:p w14:paraId="40D4065B" w14:textId="77777777" w:rsidR="00DE69D5" w:rsidRPr="000A0D4C" w:rsidRDefault="00DE69D5" w:rsidP="00DE69D5">
      <w:pPr>
        <w:widowControl/>
        <w:jc w:val="left"/>
        <w:rPr>
          <w:ins w:id="680" w:author="Nagi Moriyama" w:date="2024-10-10T09:32:00Z" w16du:dateUtc="2024-10-10T00:32:00Z"/>
          <w:rFonts w:ascii="Hiragino Kaku Gothic ProN" w:eastAsia="ＭＳ Ｐゴシック" w:hAnsi="Hiragino Kaku Gothic ProN" w:cs="ＭＳ Ｐゴシック"/>
          <w:color w:val="47413D"/>
          <w:kern w:val="0"/>
          <w:szCs w:val="21"/>
        </w:rPr>
      </w:pPr>
      <w:ins w:id="681"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2104AC8C" w14:textId="77777777" w:rsidR="00DE69D5" w:rsidRPr="000A0D4C" w:rsidRDefault="00DE69D5" w:rsidP="00DE69D5">
      <w:pPr>
        <w:widowControl/>
        <w:jc w:val="left"/>
        <w:rPr>
          <w:ins w:id="682" w:author="Nagi Moriyama" w:date="2024-10-10T09:32:00Z" w16du:dateUtc="2024-10-10T00:32:00Z"/>
          <w:rFonts w:ascii="Hiragino Kaku Gothic ProN" w:eastAsia="ＭＳ Ｐゴシック" w:hAnsi="Hiragino Kaku Gothic ProN" w:cs="ＭＳ Ｐゴシック"/>
          <w:color w:val="47413D"/>
          <w:kern w:val="0"/>
          <w:szCs w:val="21"/>
        </w:rPr>
      </w:pPr>
      <w:ins w:id="683"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4B5C4862" w14:textId="77777777" w:rsidR="00DE69D5" w:rsidRDefault="00DE69D5" w:rsidP="00DE69D5">
      <w:pPr>
        <w:widowControl/>
        <w:jc w:val="left"/>
        <w:rPr>
          <w:ins w:id="684" w:author="Nagi Moriyama" w:date="2024-10-10T09:32:00Z" w16du:dateUtc="2024-10-10T00:32:00Z"/>
          <w:rFonts w:ascii="ＭＳ 明朝" w:eastAsia="ＭＳ 明朝" w:hAnsi="ＭＳ 明朝" w:cs="ＭＳ Ｐゴシック"/>
          <w:color w:val="000000"/>
          <w:kern w:val="0"/>
          <w:szCs w:val="21"/>
        </w:rPr>
      </w:pPr>
      <w:ins w:id="685"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2E51A30E" w14:textId="77777777" w:rsidR="00DE69D5" w:rsidRPr="00A9493C" w:rsidRDefault="00DE69D5" w:rsidP="00DE69D5">
      <w:pPr>
        <w:widowControl/>
        <w:jc w:val="left"/>
        <w:rPr>
          <w:ins w:id="686" w:author="Nagi Moriyama" w:date="2024-10-10T09:32:00Z" w16du:dateUtc="2024-10-10T00:32:00Z"/>
          <w:rFonts w:ascii="ＭＳ 明朝" w:eastAsia="ＭＳ 明朝" w:hAnsi="ＭＳ 明朝" w:cs="ＭＳ Ｐゴシック"/>
          <w:color w:val="000000"/>
          <w:kern w:val="0"/>
          <w:szCs w:val="21"/>
        </w:rPr>
      </w:pPr>
      <w:ins w:id="687"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0CE9268E" w14:textId="77777777" w:rsidR="00DE69D5" w:rsidRPr="00A9493C" w:rsidRDefault="00DE69D5" w:rsidP="00DE69D5">
      <w:pPr>
        <w:rPr>
          <w:ins w:id="688" w:author="Nagi Moriyama" w:date="2024-10-10T09:32:00Z" w16du:dateUtc="2024-10-10T00:32:00Z"/>
        </w:rPr>
      </w:pPr>
    </w:p>
    <w:p w14:paraId="6778E096" w14:textId="77777777" w:rsidR="00DE69D5" w:rsidRDefault="00DE69D5" w:rsidP="00DE69D5">
      <w:pPr>
        <w:widowControl/>
        <w:jc w:val="left"/>
        <w:rPr>
          <w:ins w:id="689" w:author="Nagi Moriyama" w:date="2024-10-10T09:32:00Z" w16du:dateUtc="2024-10-10T00:32:00Z"/>
          <w:rFonts w:ascii="ＭＳ 明朝" w:eastAsia="ＭＳ 明朝" w:hAnsi="ＭＳ 明朝" w:cs="ＭＳ Ｐゴシック"/>
          <w:color w:val="000000"/>
          <w:kern w:val="0"/>
          <w:szCs w:val="21"/>
        </w:rPr>
      </w:pPr>
      <w:ins w:id="690" w:author="Nagi Moriyama" w:date="2024-10-10T09:32:00Z" w16du:dateUtc="2024-10-10T00:32:00Z">
        <w:r>
          <w:rPr>
            <w:rFonts w:ascii="ＭＳ 明朝" w:eastAsia="ＭＳ 明朝" w:hAnsi="ＭＳ 明朝" w:cs="ＭＳ Ｐゴシック" w:hint="eastAsia"/>
            <w:color w:val="000000"/>
            <w:kern w:val="0"/>
            <w:szCs w:val="21"/>
          </w:rPr>
          <w:lastRenderedPageBreak/>
          <w:t>第３条（競業避止義務）</w:t>
        </w:r>
      </w:ins>
    </w:p>
    <w:p w14:paraId="234CD3E1" w14:textId="77777777" w:rsidR="00DE69D5" w:rsidRDefault="00DE69D5" w:rsidP="00DE69D5">
      <w:pPr>
        <w:widowControl/>
        <w:jc w:val="left"/>
        <w:rPr>
          <w:ins w:id="691" w:author="Nagi Moriyama" w:date="2024-10-10T09:32:00Z" w16du:dateUtc="2024-10-10T00:32:00Z"/>
          <w:rFonts w:ascii="ＭＳ 明朝" w:eastAsia="ＭＳ 明朝" w:hAnsi="ＭＳ 明朝" w:cs="ＭＳ Ｐゴシック"/>
          <w:color w:val="000000"/>
          <w:kern w:val="0"/>
          <w:szCs w:val="21"/>
        </w:rPr>
      </w:pPr>
      <w:ins w:id="692"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55691C1B" w14:textId="77777777" w:rsidR="00DE69D5" w:rsidRDefault="00DE69D5" w:rsidP="00DE69D5">
      <w:pPr>
        <w:widowControl/>
        <w:jc w:val="left"/>
        <w:rPr>
          <w:ins w:id="693" w:author="Nagi Moriyama" w:date="2024-10-10T09:32:00Z" w16du:dateUtc="2024-10-10T00:32:00Z"/>
          <w:rFonts w:ascii="ＭＳ 明朝" w:eastAsia="ＭＳ 明朝" w:hAnsi="ＭＳ 明朝" w:cs="ＭＳ Ｐゴシック"/>
          <w:color w:val="000000"/>
          <w:kern w:val="0"/>
          <w:szCs w:val="21"/>
        </w:rPr>
      </w:pPr>
      <w:ins w:id="694"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3C680895" w14:textId="77777777" w:rsidR="00DE69D5" w:rsidRPr="000A0D4C" w:rsidRDefault="00DE69D5" w:rsidP="00DE69D5">
      <w:pPr>
        <w:widowControl/>
        <w:jc w:val="left"/>
        <w:rPr>
          <w:ins w:id="695" w:author="Nagi Moriyama" w:date="2024-10-10T09:32:00Z" w16du:dateUtc="2024-10-10T00:32:00Z"/>
          <w:rFonts w:ascii="Hiragino Kaku Gothic ProN" w:eastAsia="ＭＳ Ｐゴシック" w:hAnsi="Hiragino Kaku Gothic ProN" w:cs="ＭＳ Ｐゴシック"/>
          <w:color w:val="47413D"/>
          <w:kern w:val="0"/>
          <w:szCs w:val="21"/>
        </w:rPr>
      </w:pPr>
      <w:ins w:id="696"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7E1E0E9F" w14:textId="77777777" w:rsidR="00DE69D5" w:rsidRPr="000A0D4C" w:rsidRDefault="00DE69D5" w:rsidP="00DE69D5">
      <w:pPr>
        <w:widowControl/>
        <w:jc w:val="left"/>
        <w:rPr>
          <w:ins w:id="697" w:author="Nagi Moriyama" w:date="2024-10-10T09:32:00Z" w16du:dateUtc="2024-10-10T00:32:00Z"/>
          <w:rFonts w:ascii="Hiragino Kaku Gothic ProN" w:eastAsia="ＭＳ Ｐゴシック" w:hAnsi="Hiragino Kaku Gothic ProN" w:cs="ＭＳ Ｐゴシック"/>
          <w:color w:val="47413D"/>
          <w:kern w:val="0"/>
          <w:szCs w:val="21"/>
        </w:rPr>
      </w:pPr>
      <w:ins w:id="698"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6223E970" w14:textId="77777777" w:rsidR="00DE69D5" w:rsidRPr="000A0D4C" w:rsidRDefault="00DE69D5" w:rsidP="00DE69D5">
      <w:pPr>
        <w:widowControl/>
        <w:jc w:val="left"/>
        <w:rPr>
          <w:ins w:id="699" w:author="Nagi Moriyama" w:date="2024-10-10T09:32:00Z" w16du:dateUtc="2024-10-10T00:32:00Z"/>
          <w:rFonts w:ascii="Hiragino Kaku Gothic ProN" w:eastAsia="ＭＳ Ｐゴシック" w:hAnsi="Hiragino Kaku Gothic ProN" w:cs="ＭＳ Ｐゴシック"/>
          <w:color w:val="47413D"/>
          <w:kern w:val="0"/>
          <w:szCs w:val="21"/>
        </w:rPr>
      </w:pPr>
      <w:ins w:id="700"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16BF5B4F" w14:textId="77777777" w:rsidR="00DE69D5" w:rsidRPr="000A0D4C" w:rsidRDefault="00DE69D5" w:rsidP="00DE69D5">
      <w:pPr>
        <w:widowControl/>
        <w:jc w:val="left"/>
        <w:rPr>
          <w:ins w:id="701" w:author="Nagi Moriyama" w:date="2024-10-10T09:32:00Z" w16du:dateUtc="2024-10-10T00:32:00Z"/>
          <w:rFonts w:ascii="ＭＳ 明朝" w:eastAsia="ＭＳ 明朝" w:hAnsi="ＭＳ 明朝" w:cs="ＭＳ Ｐゴシック"/>
          <w:color w:val="000000"/>
          <w:kern w:val="0"/>
          <w:szCs w:val="21"/>
        </w:rPr>
      </w:pPr>
      <w:ins w:id="702"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461EB593" w14:textId="77777777" w:rsidR="00DE69D5" w:rsidRPr="000A0D4C" w:rsidRDefault="00DE69D5" w:rsidP="00DE69D5">
      <w:pPr>
        <w:widowControl/>
        <w:jc w:val="left"/>
        <w:rPr>
          <w:ins w:id="703" w:author="Nagi Moriyama" w:date="2024-10-10T09:32:00Z" w16du:dateUtc="2024-10-10T00:32:00Z"/>
          <w:rFonts w:ascii="Hiragino Kaku Gothic ProN" w:eastAsia="ＭＳ Ｐゴシック" w:hAnsi="Hiragino Kaku Gothic ProN" w:cs="ＭＳ Ｐゴシック"/>
          <w:color w:val="47413D"/>
          <w:kern w:val="0"/>
          <w:szCs w:val="21"/>
        </w:rPr>
      </w:pPr>
      <w:ins w:id="704"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23289402" w14:textId="77777777" w:rsidR="00DE69D5" w:rsidRPr="000A0D4C" w:rsidRDefault="00DE69D5" w:rsidP="00DE69D5">
      <w:pPr>
        <w:widowControl/>
        <w:jc w:val="left"/>
        <w:rPr>
          <w:ins w:id="705" w:author="Nagi Moriyama" w:date="2024-10-10T09:32:00Z" w16du:dateUtc="2024-10-10T00:32:00Z"/>
          <w:rFonts w:ascii="Hiragino Kaku Gothic ProN" w:eastAsia="ＭＳ Ｐゴシック" w:hAnsi="Hiragino Kaku Gothic ProN" w:cs="ＭＳ Ｐゴシック"/>
          <w:color w:val="47413D"/>
          <w:kern w:val="0"/>
          <w:szCs w:val="21"/>
        </w:rPr>
      </w:pPr>
      <w:ins w:id="706"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66C2CEC4" w14:textId="77777777" w:rsidR="00DE69D5" w:rsidRDefault="00DE69D5" w:rsidP="00DE69D5">
      <w:pPr>
        <w:widowControl/>
        <w:jc w:val="left"/>
        <w:rPr>
          <w:ins w:id="707" w:author="Nagi Moriyama" w:date="2024-10-10T09:32:00Z" w16du:dateUtc="2024-10-10T00:32:00Z"/>
          <w:rFonts w:ascii="ＭＳ 明朝" w:eastAsia="ＭＳ 明朝" w:hAnsi="ＭＳ 明朝" w:cs="ＭＳ Ｐゴシック"/>
          <w:color w:val="000000"/>
          <w:kern w:val="0"/>
          <w:szCs w:val="21"/>
        </w:rPr>
      </w:pPr>
      <w:ins w:id="708"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5A831E54" w14:textId="77777777" w:rsidR="00DE69D5" w:rsidRPr="000A0D4C" w:rsidRDefault="00DE69D5" w:rsidP="00DE69D5">
      <w:pPr>
        <w:widowControl/>
        <w:jc w:val="left"/>
        <w:rPr>
          <w:ins w:id="709" w:author="Nagi Moriyama" w:date="2024-10-10T09:32:00Z" w16du:dateUtc="2024-10-10T00:32:00Z"/>
          <w:rFonts w:ascii="Hiragino Kaku Gothic ProN" w:eastAsia="ＭＳ Ｐゴシック" w:hAnsi="Hiragino Kaku Gothic ProN" w:cs="ＭＳ Ｐゴシック"/>
          <w:color w:val="47413D"/>
          <w:kern w:val="0"/>
          <w:szCs w:val="21"/>
        </w:rPr>
      </w:pPr>
      <w:ins w:id="710"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732F5048" w14:textId="77777777" w:rsidR="00DE69D5" w:rsidRDefault="00DE69D5" w:rsidP="00DE69D5">
      <w:pPr>
        <w:widowControl/>
        <w:jc w:val="left"/>
        <w:rPr>
          <w:ins w:id="711" w:author="Nagi Moriyama" w:date="2024-10-10T09:32:00Z" w16du:dateUtc="2024-10-10T00:32:00Z"/>
          <w:rFonts w:ascii="ＭＳ 明朝" w:eastAsia="ＭＳ 明朝" w:hAnsi="ＭＳ 明朝" w:cs="ＭＳ Ｐゴシック"/>
          <w:color w:val="000000"/>
          <w:kern w:val="0"/>
          <w:szCs w:val="21"/>
        </w:rPr>
      </w:pPr>
      <w:ins w:id="712" w:author="Nagi Moriyama" w:date="2024-10-10T09:32:00Z" w16du:dateUtc="2024-10-10T00:32: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7927DD34" w14:textId="77777777" w:rsidR="00DE69D5" w:rsidRPr="000A0D4C" w:rsidRDefault="00DE69D5" w:rsidP="00DE69D5">
      <w:pPr>
        <w:widowControl/>
        <w:jc w:val="left"/>
        <w:rPr>
          <w:ins w:id="713" w:author="Nagi Moriyama" w:date="2024-10-10T09:32:00Z" w16du:dateUtc="2024-10-10T00:32:00Z"/>
          <w:rFonts w:ascii="Hiragino Kaku Gothic ProN" w:eastAsia="ＭＳ Ｐゴシック" w:hAnsi="Hiragino Kaku Gothic ProN" w:cs="ＭＳ Ｐゴシック"/>
          <w:color w:val="47413D"/>
          <w:kern w:val="0"/>
          <w:szCs w:val="21"/>
        </w:rPr>
      </w:pPr>
      <w:ins w:id="714"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095E0842" w14:textId="77777777" w:rsidR="00DE69D5" w:rsidRPr="000A0D4C" w:rsidRDefault="00DE69D5" w:rsidP="00DE69D5">
      <w:pPr>
        <w:widowControl/>
        <w:jc w:val="left"/>
        <w:rPr>
          <w:ins w:id="715" w:author="Nagi Moriyama" w:date="2024-10-10T09:32:00Z" w16du:dateUtc="2024-10-10T00:32:00Z"/>
          <w:rFonts w:ascii="Hiragino Kaku Gothic ProN" w:eastAsia="ＭＳ Ｐゴシック" w:hAnsi="Hiragino Kaku Gothic ProN" w:cs="ＭＳ Ｐゴシック"/>
          <w:color w:val="47413D"/>
          <w:kern w:val="0"/>
          <w:szCs w:val="21"/>
        </w:rPr>
      </w:pPr>
      <w:ins w:id="716"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776F82E5" w14:textId="77777777" w:rsidR="00DE69D5" w:rsidRPr="000A0D4C" w:rsidRDefault="00DE69D5" w:rsidP="00DE69D5">
      <w:pPr>
        <w:widowControl/>
        <w:jc w:val="left"/>
        <w:rPr>
          <w:ins w:id="717" w:author="Nagi Moriyama" w:date="2024-10-10T09:32:00Z" w16du:dateUtc="2024-10-10T00:32:00Z"/>
          <w:rFonts w:ascii="Hiragino Kaku Gothic ProN" w:eastAsia="ＭＳ Ｐゴシック" w:hAnsi="Hiragino Kaku Gothic ProN" w:cs="ＭＳ Ｐゴシック"/>
          <w:color w:val="47413D"/>
          <w:kern w:val="0"/>
          <w:szCs w:val="21"/>
        </w:rPr>
      </w:pPr>
      <w:ins w:id="718"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0BFD90DE" w14:textId="77777777" w:rsidR="00DE69D5" w:rsidRPr="00E367C6" w:rsidRDefault="00DE69D5" w:rsidP="00DE69D5">
      <w:pPr>
        <w:widowControl/>
        <w:spacing w:after="240"/>
        <w:jc w:val="left"/>
        <w:rPr>
          <w:ins w:id="719" w:author="Nagi Moriyama" w:date="2024-10-10T09:32:00Z" w16du:dateUtc="2024-10-10T00:32:00Z"/>
          <w:rFonts w:ascii="ＭＳ 明朝" w:eastAsia="ＭＳ 明朝" w:hAnsi="ＭＳ 明朝" w:cs="ＭＳ Ｐゴシック"/>
          <w:color w:val="000000" w:themeColor="text1"/>
          <w:kern w:val="0"/>
          <w:szCs w:val="21"/>
        </w:rPr>
      </w:pPr>
      <w:ins w:id="720"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19AB49ED" w14:textId="77777777" w:rsidR="00DE69D5" w:rsidRPr="00E367C6" w:rsidRDefault="00DE69D5" w:rsidP="00DE69D5">
      <w:pPr>
        <w:widowControl/>
        <w:jc w:val="left"/>
        <w:rPr>
          <w:ins w:id="721"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722"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5B3FC231" w14:textId="77777777" w:rsidR="00DE69D5" w:rsidRPr="00E367C6" w:rsidRDefault="00DE69D5" w:rsidP="00DE69D5">
      <w:pPr>
        <w:widowControl/>
        <w:jc w:val="left"/>
        <w:rPr>
          <w:ins w:id="723"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724"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3809BB60" w14:textId="77777777" w:rsidR="00DE69D5" w:rsidRPr="00E367C6" w:rsidRDefault="00DE69D5" w:rsidP="00DE69D5">
      <w:pPr>
        <w:widowControl/>
        <w:jc w:val="left"/>
        <w:rPr>
          <w:ins w:id="725"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726"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68662917" w14:textId="77777777" w:rsidR="00DE69D5" w:rsidRPr="00E367C6" w:rsidRDefault="00DE69D5" w:rsidP="00DE69D5">
      <w:pPr>
        <w:widowControl/>
        <w:jc w:val="left"/>
        <w:rPr>
          <w:ins w:id="727"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728"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324341AE" w14:textId="77777777" w:rsidR="00DE69D5" w:rsidRPr="00E367C6" w:rsidRDefault="00DE69D5" w:rsidP="00DE69D5">
      <w:pPr>
        <w:widowControl/>
        <w:jc w:val="left"/>
        <w:rPr>
          <w:ins w:id="729" w:author="Nagi Moriyama" w:date="2024-10-10T09:32:00Z" w16du:dateUtc="2024-10-10T00:32:00Z"/>
          <w:rFonts w:ascii="ＭＳ 明朝" w:eastAsia="ＭＳ 明朝" w:hAnsi="ＭＳ 明朝" w:cs="ＭＳ Ｐゴシック"/>
          <w:color w:val="000000" w:themeColor="text1"/>
          <w:kern w:val="0"/>
          <w:szCs w:val="21"/>
        </w:rPr>
      </w:pPr>
      <w:ins w:id="730"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10D1EAB8"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6FFC286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w:t>
      </w:r>
      <w:del w:id="731"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732"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733"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734"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735"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736"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737" w:author="Nagi Moriyama" w:date="2024-10-10T09:28:00Z" w16du:dateUtc="2024-10-10T00:28:00Z">
        <w:r>
          <w:rPr>
            <w:rFonts w:ascii="ＭＳ 明朝" w:eastAsia="ＭＳ 明朝" w:hAnsi="ＭＳ 明朝" w:cs="ＭＳ Ｐゴシック"/>
            <w:color w:val="000000"/>
            <w:kern w:val="0"/>
            <w:szCs w:val="21"/>
          </w:rPr>
          <w:t>1</w:t>
        </w:r>
      </w:ins>
      <w:del w:id="738"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37A8222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739"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740"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741"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742" w:author="Nagi Moriyama" w:date="2024-10-10T09:28:00Z" w16du:dateUtc="2024-10-10T00:28:00Z">
        <w:r>
          <w:rPr>
            <w:rFonts w:ascii="ＭＳ 明朝" w:eastAsia="ＭＳ 明朝" w:hAnsi="ＭＳ 明朝" w:cs="ＭＳ Ｐゴシック"/>
            <w:color w:val="000000"/>
            <w:kern w:val="0"/>
            <w:szCs w:val="21"/>
          </w:rPr>
          <w:t>2</w:t>
        </w:r>
      </w:ins>
      <w:del w:id="743"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48325D46"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744" w:author="Nagi Moriyama" w:date="2024-10-10T09:29:00Z" w16du:dateUtc="2024-10-10T00:29:00Z">
        <w:r>
          <w:rPr>
            <w:rFonts w:ascii="ＭＳ 明朝" w:eastAsia="ＭＳ 明朝" w:hAnsi="ＭＳ 明朝" w:cs="ＭＳ Ｐゴシック" w:hint="eastAsia"/>
            <w:color w:val="000000"/>
            <w:kern w:val="0"/>
            <w:szCs w:val="21"/>
          </w:rPr>
          <w:t>甲</w:t>
        </w:r>
      </w:ins>
      <w:del w:id="745"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746"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4F3127FC"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w:t>
      </w:r>
      <w:r w:rsidRPr="00DE69D5">
        <w:rPr>
          <w:rFonts w:ascii="ＭＳ 明朝" w:eastAsia="ＭＳ 明朝" w:hAnsi="ＭＳ 明朝" w:cs="ＭＳ Ｐゴシック" w:hint="eastAsia"/>
          <w:i/>
          <w:iCs/>
          <w:color w:val="000000"/>
          <w:kern w:val="0"/>
          <w:szCs w:val="21"/>
          <w:rPrChange w:id="747"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748"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749"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750"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2BD7DB6B" w14:textId="77777777" w:rsidR="00DE69D5" w:rsidRPr="00A9493C" w:rsidRDefault="00DE69D5" w:rsidP="00DE69D5"/>
    <w:p w14:paraId="13096ECA"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BEC09D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751" w:author="Nagi Moriyama" w:date="2024-10-10T09:29:00Z" w16du:dateUtc="2024-10-10T00:29:00Z">
        <w:r>
          <w:rPr>
            <w:rFonts w:ascii="ＭＳ 明朝" w:eastAsia="ＭＳ 明朝" w:hAnsi="ＭＳ 明朝" w:cs="ＭＳ Ｐゴシック" w:hint="eastAsia"/>
            <w:color w:val="000000"/>
            <w:kern w:val="0"/>
            <w:szCs w:val="21"/>
          </w:rPr>
          <w:t>事前</w:t>
        </w:r>
      </w:ins>
      <w:del w:id="752"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753"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754"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59421109"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755"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756"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757" w:author="Nagi Moriyama" w:date="2024-10-10T09:29:00Z" w16du:dateUtc="2024-10-10T00:29:00Z">
        <w:r>
          <w:rPr>
            <w:rFonts w:ascii="ＭＳ 明朝" w:eastAsia="ＭＳ 明朝" w:hAnsi="ＭＳ 明朝" w:cs="ＭＳ Ｐゴシック" w:hint="eastAsia"/>
            <w:color w:val="000000"/>
            <w:kern w:val="0"/>
            <w:szCs w:val="21"/>
          </w:rPr>
          <w:t>著作物</w:t>
        </w:r>
      </w:ins>
      <w:del w:id="758"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56946C3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17098EE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64BBB12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w:t>
      </w:r>
      <w:ins w:id="759"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76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0F87BD00" w14:textId="77777777" w:rsidR="00DE69D5" w:rsidRPr="000A0D4C" w:rsidDel="00DE69D5" w:rsidRDefault="00DE69D5" w:rsidP="00DE69D5">
      <w:pPr>
        <w:widowControl/>
        <w:jc w:val="left"/>
        <w:rPr>
          <w:del w:id="761"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762"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763"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656A5355"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3B0BD5C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014C400" w14:textId="77777777" w:rsidR="00DE69D5" w:rsidRPr="000A0D4C" w:rsidDel="00DE69D5" w:rsidRDefault="00DE69D5" w:rsidP="00DE69D5">
      <w:pPr>
        <w:widowControl/>
        <w:jc w:val="left"/>
        <w:rPr>
          <w:del w:id="764"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765"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47B0213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76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767" w:author="Nagi Moriyama" w:date="2024-10-10T09:30:00Z" w16du:dateUtc="2024-10-10T00:30:00Z">
        <w:r>
          <w:rPr>
            <w:rFonts w:ascii="ＭＳ 明朝" w:eastAsia="ＭＳ 明朝" w:hAnsi="ＭＳ 明朝" w:cs="ＭＳ Ｐゴシック"/>
            <w:color w:val="000000"/>
            <w:kern w:val="0"/>
            <w:szCs w:val="21"/>
          </w:rPr>
          <w:t>6</w:t>
        </w:r>
      </w:ins>
      <w:del w:id="76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4AF84148" w14:textId="77777777" w:rsidR="00DE69D5" w:rsidRDefault="00DE69D5" w:rsidP="00DE69D5">
      <w:pPr>
        <w:widowControl/>
        <w:jc w:val="left"/>
        <w:rPr>
          <w:ins w:id="769"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w:t>
      </w:r>
      <w:r w:rsidRPr="000A0D4C">
        <w:rPr>
          <w:rFonts w:ascii="ＭＳ 明朝" w:eastAsia="ＭＳ 明朝" w:hAnsi="ＭＳ 明朝" w:cs="ＭＳ Ｐゴシック" w:hint="eastAsia"/>
          <w:color w:val="000000"/>
          <w:kern w:val="0"/>
          <w:szCs w:val="21"/>
        </w:rPr>
        <w:lastRenderedPageBreak/>
        <w:t>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30ED475E" w14:textId="77777777" w:rsidR="00DE69D5" w:rsidRPr="000A0D4C" w:rsidRDefault="00DE69D5" w:rsidP="00DE69D5">
      <w:pPr>
        <w:widowControl/>
        <w:jc w:val="left"/>
        <w:rPr>
          <w:ins w:id="770" w:author="Nagi Moriyama" w:date="2024-10-10T09:30:00Z" w16du:dateUtc="2024-10-10T00:30:00Z"/>
          <w:rFonts w:ascii="Hiragino Kaku Gothic ProN" w:eastAsia="ＭＳ Ｐゴシック" w:hAnsi="Hiragino Kaku Gothic ProN" w:cs="ＭＳ Ｐゴシック"/>
          <w:color w:val="47413D"/>
          <w:kern w:val="0"/>
          <w:szCs w:val="21"/>
        </w:rPr>
      </w:pPr>
      <w:ins w:id="771"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77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19D79D52" w14:textId="77777777" w:rsidR="00DE69D5" w:rsidRDefault="00DE69D5" w:rsidP="00DE69D5">
      <w:pPr>
        <w:widowControl/>
        <w:jc w:val="left"/>
        <w:rPr>
          <w:ins w:id="773" w:author="Nagi Moriyama" w:date="2024-10-10T09:30:00Z" w16du:dateUtc="2024-10-10T00:30:00Z"/>
          <w:rFonts w:ascii="ＭＳ 明朝" w:eastAsia="ＭＳ 明朝" w:hAnsi="ＭＳ 明朝" w:cs="ＭＳ Ｐゴシック"/>
          <w:color w:val="000000"/>
          <w:kern w:val="0"/>
          <w:szCs w:val="21"/>
        </w:rPr>
      </w:pPr>
      <w:ins w:id="774"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7FBB00CB" w14:textId="77777777" w:rsidR="00DE69D5" w:rsidRPr="000A0D4C" w:rsidDel="00DE69D5" w:rsidRDefault="00DE69D5" w:rsidP="00DE69D5">
      <w:pPr>
        <w:widowControl/>
        <w:jc w:val="left"/>
        <w:rPr>
          <w:del w:id="775"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77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441A59D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777"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1F47A5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B057BF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C72C82A"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77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779" w:author="Nagi Moriyama" w:date="2024-10-10T09:31:00Z" w16du:dateUtc="2024-10-10T00:31:00Z">
        <w:r>
          <w:rPr>
            <w:rFonts w:ascii="ＭＳ 明朝" w:eastAsia="ＭＳ 明朝" w:hAnsi="ＭＳ 明朝" w:cs="ＭＳ Ｐゴシック" w:hint="eastAsia"/>
            <w:color w:val="000000" w:themeColor="text1"/>
            <w:kern w:val="0"/>
            <w:szCs w:val="21"/>
          </w:rPr>
          <w:t>（</w:t>
        </w:r>
      </w:ins>
      <w:ins w:id="780"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A75EDFD"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937F0FA"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224A080"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lastRenderedPageBreak/>
        <w:t>甲及び乙は、本契約実施に関して知り得た秘密を、その管理に必要な処置をし、本業務の遂行以外の目的に使用してはならない。</w:t>
      </w:r>
    </w:p>
    <w:p w14:paraId="022E4E1B"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577222C"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666CCF4" w14:textId="77777777" w:rsidR="00DE69D5" w:rsidRDefault="00DE69D5" w:rsidP="00DE69D5">
      <w:pPr>
        <w:widowControl/>
        <w:jc w:val="left"/>
        <w:rPr>
          <w:ins w:id="781" w:author="Nagi Moriyama" w:date="2024-10-10T09:31:00Z" w16du:dateUtc="2024-10-10T00:31:00Z"/>
          <w:rFonts w:ascii="Hiragino Kaku Gothic ProN" w:eastAsia="ＭＳ Ｐゴシック" w:hAnsi="Hiragino Kaku Gothic ProN" w:cs="ＭＳ Ｐゴシック"/>
          <w:color w:val="47413D"/>
          <w:kern w:val="0"/>
          <w:szCs w:val="21"/>
        </w:rPr>
      </w:pPr>
    </w:p>
    <w:p w14:paraId="30D1646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782"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6C05093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183EBE33"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3A1367BF"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157FCD3A" w14:textId="77777777" w:rsidR="00DE69D5" w:rsidRPr="00A9493C" w:rsidRDefault="00DE69D5" w:rsidP="00DE69D5"/>
    <w:p w14:paraId="62F0DE72"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D9293FB"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0B43D27D"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43EEB1C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37269A6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5EFF027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780F6CC5"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02CCA8F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007AFF0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099737BF"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0942505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50108B33"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25B90A0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6C1E30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72EE6B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D55171F"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4650602"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2A45D68"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6A04117"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CEDCED1"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A24225B"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746F59E" w14:textId="77777777" w:rsidR="00DE69D5" w:rsidRDefault="00DE69D5" w:rsidP="00DE69D5">
      <w:pPr>
        <w:widowControl/>
        <w:jc w:val="left"/>
        <w:rPr>
          <w:ins w:id="783" w:author="Nagi Moriyama" w:date="2024-10-10T09:32:00Z" w16du:dateUtc="2024-10-10T00:32:00Z"/>
          <w:rFonts w:ascii="Hiragino Kaku Gothic ProN" w:eastAsia="ＭＳ Ｐゴシック" w:hAnsi="Hiragino Kaku Gothic ProN" w:cs="ＭＳ Ｐゴシック"/>
          <w:color w:val="47413D"/>
          <w:kern w:val="0"/>
          <w:szCs w:val="21"/>
        </w:rPr>
      </w:pPr>
    </w:p>
    <w:p w14:paraId="58499247" w14:textId="77777777" w:rsidR="00DE69D5" w:rsidRPr="000A0D4C" w:rsidRDefault="00DE69D5" w:rsidP="00DE69D5">
      <w:pPr>
        <w:widowControl/>
        <w:jc w:val="left"/>
        <w:rPr>
          <w:ins w:id="784" w:author="Nagi Moriyama" w:date="2024-10-10T09:32:00Z" w16du:dateUtc="2024-10-10T00:32:00Z"/>
          <w:rFonts w:ascii="Hiragino Kaku Gothic ProN" w:eastAsia="ＭＳ Ｐゴシック" w:hAnsi="Hiragino Kaku Gothic ProN" w:cs="ＭＳ Ｐゴシック"/>
          <w:color w:val="47413D"/>
          <w:kern w:val="0"/>
          <w:szCs w:val="21"/>
        </w:rPr>
      </w:pPr>
      <w:ins w:id="785"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197D8C81" w14:textId="77777777" w:rsidR="00DE69D5" w:rsidRPr="000A0D4C" w:rsidRDefault="00DE69D5" w:rsidP="00DE69D5">
      <w:pPr>
        <w:widowControl/>
        <w:jc w:val="left"/>
        <w:rPr>
          <w:ins w:id="786" w:author="Nagi Moriyama" w:date="2024-10-10T09:32:00Z" w16du:dateUtc="2024-10-10T00:32:00Z"/>
          <w:rFonts w:ascii="Hiragino Kaku Gothic ProN" w:eastAsia="ＭＳ Ｐゴシック" w:hAnsi="Hiragino Kaku Gothic ProN" w:cs="ＭＳ Ｐゴシック"/>
          <w:color w:val="47413D"/>
          <w:kern w:val="0"/>
          <w:szCs w:val="21"/>
        </w:rPr>
      </w:pPr>
      <w:ins w:id="787"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0083FB1F" w14:textId="77777777" w:rsidR="00DE69D5" w:rsidRDefault="00DE69D5" w:rsidP="00DE69D5">
      <w:pPr>
        <w:widowControl/>
        <w:jc w:val="left"/>
        <w:rPr>
          <w:ins w:id="788" w:author="Nagi Moriyama" w:date="2024-10-10T09:32:00Z" w16du:dateUtc="2024-10-10T00:32:00Z"/>
          <w:rFonts w:ascii="ＭＳ 明朝" w:eastAsia="ＭＳ 明朝" w:hAnsi="ＭＳ 明朝" w:cs="ＭＳ Ｐゴシック"/>
          <w:color w:val="000000"/>
          <w:kern w:val="0"/>
          <w:szCs w:val="21"/>
        </w:rPr>
      </w:pPr>
      <w:ins w:id="789"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624587F6" w14:textId="77777777" w:rsidR="00DE69D5" w:rsidRPr="00A9493C" w:rsidRDefault="00DE69D5" w:rsidP="00DE69D5">
      <w:pPr>
        <w:widowControl/>
        <w:jc w:val="left"/>
        <w:rPr>
          <w:ins w:id="790" w:author="Nagi Moriyama" w:date="2024-10-10T09:32:00Z" w16du:dateUtc="2024-10-10T00:32:00Z"/>
          <w:rFonts w:ascii="ＭＳ 明朝" w:eastAsia="ＭＳ 明朝" w:hAnsi="ＭＳ 明朝" w:cs="ＭＳ Ｐゴシック"/>
          <w:color w:val="000000"/>
          <w:kern w:val="0"/>
          <w:szCs w:val="21"/>
        </w:rPr>
      </w:pPr>
      <w:ins w:id="791"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207DCEF3" w14:textId="77777777" w:rsidR="00DE69D5" w:rsidRPr="00A9493C" w:rsidRDefault="00DE69D5" w:rsidP="00DE69D5">
      <w:pPr>
        <w:rPr>
          <w:ins w:id="792" w:author="Nagi Moriyama" w:date="2024-10-10T09:32:00Z" w16du:dateUtc="2024-10-10T00:32:00Z"/>
        </w:rPr>
      </w:pPr>
    </w:p>
    <w:p w14:paraId="1578F268" w14:textId="77777777" w:rsidR="00DE69D5" w:rsidRDefault="00DE69D5" w:rsidP="00DE69D5">
      <w:pPr>
        <w:widowControl/>
        <w:jc w:val="left"/>
        <w:rPr>
          <w:ins w:id="793" w:author="Nagi Moriyama" w:date="2024-10-10T09:32:00Z" w16du:dateUtc="2024-10-10T00:32:00Z"/>
          <w:rFonts w:ascii="ＭＳ 明朝" w:eastAsia="ＭＳ 明朝" w:hAnsi="ＭＳ 明朝" w:cs="ＭＳ Ｐゴシック"/>
          <w:color w:val="000000"/>
          <w:kern w:val="0"/>
          <w:szCs w:val="21"/>
        </w:rPr>
      </w:pPr>
      <w:ins w:id="794" w:author="Nagi Moriyama" w:date="2024-10-10T09:32:00Z" w16du:dateUtc="2024-10-10T00:32:00Z">
        <w:r>
          <w:rPr>
            <w:rFonts w:ascii="ＭＳ 明朝" w:eastAsia="ＭＳ 明朝" w:hAnsi="ＭＳ 明朝" w:cs="ＭＳ Ｐゴシック" w:hint="eastAsia"/>
            <w:color w:val="000000"/>
            <w:kern w:val="0"/>
            <w:szCs w:val="21"/>
          </w:rPr>
          <w:t>第３条（競業避止義務）</w:t>
        </w:r>
      </w:ins>
    </w:p>
    <w:p w14:paraId="5BF8471D" w14:textId="77777777" w:rsidR="00DE69D5" w:rsidRDefault="00DE69D5" w:rsidP="00DE69D5">
      <w:pPr>
        <w:widowControl/>
        <w:jc w:val="left"/>
        <w:rPr>
          <w:ins w:id="795" w:author="Nagi Moriyama" w:date="2024-10-10T09:32:00Z" w16du:dateUtc="2024-10-10T00:32:00Z"/>
          <w:rFonts w:ascii="ＭＳ 明朝" w:eastAsia="ＭＳ 明朝" w:hAnsi="ＭＳ 明朝" w:cs="ＭＳ Ｐゴシック"/>
          <w:color w:val="000000"/>
          <w:kern w:val="0"/>
          <w:szCs w:val="21"/>
        </w:rPr>
      </w:pPr>
      <w:ins w:id="796"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5ECCFA60" w14:textId="77777777" w:rsidR="00DE69D5" w:rsidRDefault="00DE69D5" w:rsidP="00DE69D5">
      <w:pPr>
        <w:widowControl/>
        <w:jc w:val="left"/>
        <w:rPr>
          <w:ins w:id="797" w:author="Nagi Moriyama" w:date="2024-10-10T09:32:00Z" w16du:dateUtc="2024-10-10T00:32:00Z"/>
          <w:rFonts w:ascii="ＭＳ 明朝" w:eastAsia="ＭＳ 明朝" w:hAnsi="ＭＳ 明朝" w:cs="ＭＳ Ｐゴシック"/>
          <w:color w:val="000000"/>
          <w:kern w:val="0"/>
          <w:szCs w:val="21"/>
        </w:rPr>
      </w:pPr>
      <w:ins w:id="798"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78AE22B7" w14:textId="77777777" w:rsidR="00DE69D5" w:rsidRPr="000A0D4C" w:rsidRDefault="00DE69D5" w:rsidP="00DE69D5">
      <w:pPr>
        <w:widowControl/>
        <w:jc w:val="left"/>
        <w:rPr>
          <w:ins w:id="799" w:author="Nagi Moriyama" w:date="2024-10-10T09:32:00Z" w16du:dateUtc="2024-10-10T00:32:00Z"/>
          <w:rFonts w:ascii="Hiragino Kaku Gothic ProN" w:eastAsia="ＭＳ Ｐゴシック" w:hAnsi="Hiragino Kaku Gothic ProN" w:cs="ＭＳ Ｐゴシック"/>
          <w:color w:val="47413D"/>
          <w:kern w:val="0"/>
          <w:szCs w:val="21"/>
        </w:rPr>
      </w:pPr>
      <w:ins w:id="800"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4B76D19F" w14:textId="77777777" w:rsidR="00DE69D5" w:rsidRPr="000A0D4C" w:rsidRDefault="00DE69D5" w:rsidP="00DE69D5">
      <w:pPr>
        <w:widowControl/>
        <w:jc w:val="left"/>
        <w:rPr>
          <w:ins w:id="801" w:author="Nagi Moriyama" w:date="2024-10-10T09:32:00Z" w16du:dateUtc="2024-10-10T00:32:00Z"/>
          <w:rFonts w:ascii="Hiragino Kaku Gothic ProN" w:eastAsia="ＭＳ Ｐゴシック" w:hAnsi="Hiragino Kaku Gothic ProN" w:cs="ＭＳ Ｐゴシック"/>
          <w:color w:val="47413D"/>
          <w:kern w:val="0"/>
          <w:szCs w:val="21"/>
        </w:rPr>
      </w:pPr>
      <w:ins w:id="802"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2854A671" w14:textId="77777777" w:rsidR="00DE69D5" w:rsidRPr="000A0D4C" w:rsidRDefault="00DE69D5" w:rsidP="00DE69D5">
      <w:pPr>
        <w:widowControl/>
        <w:jc w:val="left"/>
        <w:rPr>
          <w:ins w:id="803" w:author="Nagi Moriyama" w:date="2024-10-10T09:32:00Z" w16du:dateUtc="2024-10-10T00:32:00Z"/>
          <w:rFonts w:ascii="Hiragino Kaku Gothic ProN" w:eastAsia="ＭＳ Ｐゴシック" w:hAnsi="Hiragino Kaku Gothic ProN" w:cs="ＭＳ Ｐゴシック"/>
          <w:color w:val="47413D"/>
          <w:kern w:val="0"/>
          <w:szCs w:val="21"/>
        </w:rPr>
      </w:pPr>
      <w:ins w:id="804"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5282032F" w14:textId="77777777" w:rsidR="00DE69D5" w:rsidRPr="000A0D4C" w:rsidRDefault="00DE69D5" w:rsidP="00DE69D5">
      <w:pPr>
        <w:widowControl/>
        <w:jc w:val="left"/>
        <w:rPr>
          <w:ins w:id="805" w:author="Nagi Moriyama" w:date="2024-10-10T09:32:00Z" w16du:dateUtc="2024-10-10T00:32:00Z"/>
          <w:rFonts w:ascii="ＭＳ 明朝" w:eastAsia="ＭＳ 明朝" w:hAnsi="ＭＳ 明朝" w:cs="ＭＳ Ｐゴシック"/>
          <w:color w:val="000000"/>
          <w:kern w:val="0"/>
          <w:szCs w:val="21"/>
        </w:rPr>
      </w:pPr>
      <w:ins w:id="806"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60C0FC83" w14:textId="77777777" w:rsidR="00DE69D5" w:rsidRPr="000A0D4C" w:rsidRDefault="00DE69D5" w:rsidP="00DE69D5">
      <w:pPr>
        <w:widowControl/>
        <w:jc w:val="left"/>
        <w:rPr>
          <w:ins w:id="807" w:author="Nagi Moriyama" w:date="2024-10-10T09:32:00Z" w16du:dateUtc="2024-10-10T00:32:00Z"/>
          <w:rFonts w:ascii="Hiragino Kaku Gothic ProN" w:eastAsia="ＭＳ Ｐゴシック" w:hAnsi="Hiragino Kaku Gothic ProN" w:cs="ＭＳ Ｐゴシック"/>
          <w:color w:val="47413D"/>
          <w:kern w:val="0"/>
          <w:szCs w:val="21"/>
        </w:rPr>
      </w:pPr>
      <w:ins w:id="808"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66A410A5" w14:textId="77777777" w:rsidR="00DE69D5" w:rsidRPr="000A0D4C" w:rsidRDefault="00DE69D5" w:rsidP="00DE69D5">
      <w:pPr>
        <w:widowControl/>
        <w:jc w:val="left"/>
        <w:rPr>
          <w:ins w:id="809" w:author="Nagi Moriyama" w:date="2024-10-10T09:32:00Z" w16du:dateUtc="2024-10-10T00:32:00Z"/>
          <w:rFonts w:ascii="Hiragino Kaku Gothic ProN" w:eastAsia="ＭＳ Ｐゴシック" w:hAnsi="Hiragino Kaku Gothic ProN" w:cs="ＭＳ Ｐゴシック"/>
          <w:color w:val="47413D"/>
          <w:kern w:val="0"/>
          <w:szCs w:val="21"/>
        </w:rPr>
      </w:pPr>
      <w:ins w:id="810"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3F1F68BA" w14:textId="77777777" w:rsidR="00DE69D5" w:rsidRDefault="00DE69D5" w:rsidP="00DE69D5">
      <w:pPr>
        <w:widowControl/>
        <w:jc w:val="left"/>
        <w:rPr>
          <w:ins w:id="811" w:author="Nagi Moriyama" w:date="2024-10-10T09:32:00Z" w16du:dateUtc="2024-10-10T00:32:00Z"/>
          <w:rFonts w:ascii="ＭＳ 明朝" w:eastAsia="ＭＳ 明朝" w:hAnsi="ＭＳ 明朝" w:cs="ＭＳ Ｐゴシック"/>
          <w:color w:val="000000"/>
          <w:kern w:val="0"/>
          <w:szCs w:val="21"/>
        </w:rPr>
      </w:pPr>
      <w:ins w:id="812"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330178CB" w14:textId="77777777" w:rsidR="00DE69D5" w:rsidRPr="000A0D4C" w:rsidRDefault="00DE69D5" w:rsidP="00DE69D5">
      <w:pPr>
        <w:widowControl/>
        <w:jc w:val="left"/>
        <w:rPr>
          <w:ins w:id="813" w:author="Nagi Moriyama" w:date="2024-10-10T09:32:00Z" w16du:dateUtc="2024-10-10T00:32:00Z"/>
          <w:rFonts w:ascii="Hiragino Kaku Gothic ProN" w:eastAsia="ＭＳ Ｐゴシック" w:hAnsi="Hiragino Kaku Gothic ProN" w:cs="ＭＳ Ｐゴシック"/>
          <w:color w:val="47413D"/>
          <w:kern w:val="0"/>
          <w:szCs w:val="21"/>
        </w:rPr>
      </w:pPr>
      <w:ins w:id="814"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5A83D9B0" w14:textId="77777777" w:rsidR="00DE69D5" w:rsidRDefault="00DE69D5" w:rsidP="00DE69D5">
      <w:pPr>
        <w:widowControl/>
        <w:jc w:val="left"/>
        <w:rPr>
          <w:ins w:id="815" w:author="Nagi Moriyama" w:date="2024-10-10T09:32:00Z" w16du:dateUtc="2024-10-10T00:32:00Z"/>
          <w:rFonts w:ascii="ＭＳ 明朝" w:eastAsia="ＭＳ 明朝" w:hAnsi="ＭＳ 明朝" w:cs="ＭＳ Ｐゴシック"/>
          <w:color w:val="000000"/>
          <w:kern w:val="0"/>
          <w:szCs w:val="21"/>
        </w:rPr>
      </w:pPr>
      <w:ins w:id="816" w:author="Nagi Moriyama" w:date="2024-10-10T09:32:00Z" w16du:dateUtc="2024-10-10T00:32: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0F431BE4" w14:textId="77777777" w:rsidR="00DE69D5" w:rsidRPr="000A0D4C" w:rsidRDefault="00DE69D5" w:rsidP="00DE69D5">
      <w:pPr>
        <w:widowControl/>
        <w:jc w:val="left"/>
        <w:rPr>
          <w:ins w:id="817" w:author="Nagi Moriyama" w:date="2024-10-10T09:32:00Z" w16du:dateUtc="2024-10-10T00:32:00Z"/>
          <w:rFonts w:ascii="Hiragino Kaku Gothic ProN" w:eastAsia="ＭＳ Ｐゴシック" w:hAnsi="Hiragino Kaku Gothic ProN" w:cs="ＭＳ Ｐゴシック"/>
          <w:color w:val="47413D"/>
          <w:kern w:val="0"/>
          <w:szCs w:val="21"/>
        </w:rPr>
      </w:pPr>
      <w:ins w:id="818"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1C91C356" w14:textId="77777777" w:rsidR="00DE69D5" w:rsidRPr="000A0D4C" w:rsidRDefault="00DE69D5" w:rsidP="00DE69D5">
      <w:pPr>
        <w:widowControl/>
        <w:jc w:val="left"/>
        <w:rPr>
          <w:ins w:id="819" w:author="Nagi Moriyama" w:date="2024-10-10T09:32:00Z" w16du:dateUtc="2024-10-10T00:32:00Z"/>
          <w:rFonts w:ascii="Hiragino Kaku Gothic ProN" w:eastAsia="ＭＳ Ｐゴシック" w:hAnsi="Hiragino Kaku Gothic ProN" w:cs="ＭＳ Ｐゴシック"/>
          <w:color w:val="47413D"/>
          <w:kern w:val="0"/>
          <w:szCs w:val="21"/>
        </w:rPr>
      </w:pPr>
      <w:ins w:id="820" w:author="Nagi Moriyama" w:date="2024-10-10T09:32:00Z" w16du:dateUtc="2024-10-10T00:32:00Z">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1EFF74FD" w14:textId="77777777" w:rsidR="00DE69D5" w:rsidRPr="000A0D4C" w:rsidRDefault="00DE69D5" w:rsidP="00DE69D5">
      <w:pPr>
        <w:widowControl/>
        <w:jc w:val="left"/>
        <w:rPr>
          <w:ins w:id="821" w:author="Nagi Moriyama" w:date="2024-10-10T09:32:00Z" w16du:dateUtc="2024-10-10T00:32:00Z"/>
          <w:rFonts w:ascii="Hiragino Kaku Gothic ProN" w:eastAsia="ＭＳ Ｐゴシック" w:hAnsi="Hiragino Kaku Gothic ProN" w:cs="ＭＳ Ｐゴシック"/>
          <w:color w:val="47413D"/>
          <w:kern w:val="0"/>
          <w:szCs w:val="21"/>
        </w:rPr>
      </w:pPr>
      <w:ins w:id="822"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4937D0F9" w14:textId="77777777" w:rsidR="00DE69D5" w:rsidRPr="00E367C6" w:rsidRDefault="00DE69D5" w:rsidP="00DE69D5">
      <w:pPr>
        <w:widowControl/>
        <w:spacing w:after="240"/>
        <w:jc w:val="left"/>
        <w:rPr>
          <w:ins w:id="823" w:author="Nagi Moriyama" w:date="2024-10-10T09:32:00Z" w16du:dateUtc="2024-10-10T00:32:00Z"/>
          <w:rFonts w:ascii="ＭＳ 明朝" w:eastAsia="ＭＳ 明朝" w:hAnsi="ＭＳ 明朝" w:cs="ＭＳ Ｐゴシック"/>
          <w:color w:val="000000" w:themeColor="text1"/>
          <w:kern w:val="0"/>
          <w:szCs w:val="21"/>
        </w:rPr>
      </w:pPr>
      <w:ins w:id="824"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lastRenderedPageBreak/>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7D58A9BC" w14:textId="77777777" w:rsidR="00DE69D5" w:rsidRPr="00E367C6" w:rsidRDefault="00DE69D5" w:rsidP="00DE69D5">
      <w:pPr>
        <w:widowControl/>
        <w:jc w:val="left"/>
        <w:rPr>
          <w:ins w:id="825"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826"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4D7483DD" w14:textId="77777777" w:rsidR="00DE69D5" w:rsidRPr="00E367C6" w:rsidRDefault="00DE69D5" w:rsidP="00DE69D5">
      <w:pPr>
        <w:widowControl/>
        <w:jc w:val="left"/>
        <w:rPr>
          <w:ins w:id="827"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828"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09F384CA" w14:textId="77777777" w:rsidR="00DE69D5" w:rsidRPr="00E367C6" w:rsidRDefault="00DE69D5" w:rsidP="00DE69D5">
      <w:pPr>
        <w:widowControl/>
        <w:jc w:val="left"/>
        <w:rPr>
          <w:ins w:id="829"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830"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5E39E224" w14:textId="77777777" w:rsidR="00DE69D5" w:rsidRPr="00E367C6" w:rsidRDefault="00DE69D5" w:rsidP="00DE69D5">
      <w:pPr>
        <w:widowControl/>
        <w:jc w:val="left"/>
        <w:rPr>
          <w:ins w:id="831"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832"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6DA57816" w14:textId="77777777" w:rsidR="00DE69D5" w:rsidRPr="00E367C6" w:rsidRDefault="00DE69D5" w:rsidP="00DE69D5">
      <w:pPr>
        <w:widowControl/>
        <w:jc w:val="left"/>
        <w:rPr>
          <w:ins w:id="833" w:author="Nagi Moriyama" w:date="2024-10-10T09:32:00Z" w16du:dateUtc="2024-10-10T00:32:00Z"/>
          <w:rFonts w:ascii="ＭＳ 明朝" w:eastAsia="ＭＳ 明朝" w:hAnsi="ＭＳ 明朝" w:cs="ＭＳ Ｐゴシック"/>
          <w:color w:val="000000" w:themeColor="text1"/>
          <w:kern w:val="0"/>
          <w:szCs w:val="21"/>
        </w:rPr>
      </w:pPr>
      <w:ins w:id="834"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329E845E"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023A6AE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w:t>
      </w:r>
      <w:del w:id="835"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836"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837"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838"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839"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840"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841" w:author="Nagi Moriyama" w:date="2024-10-10T09:28:00Z" w16du:dateUtc="2024-10-10T00:28:00Z">
        <w:r>
          <w:rPr>
            <w:rFonts w:ascii="ＭＳ 明朝" w:eastAsia="ＭＳ 明朝" w:hAnsi="ＭＳ 明朝" w:cs="ＭＳ Ｐゴシック"/>
            <w:color w:val="000000"/>
            <w:kern w:val="0"/>
            <w:szCs w:val="21"/>
          </w:rPr>
          <w:t>1</w:t>
        </w:r>
      </w:ins>
      <w:del w:id="842"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1624BDC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843"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844"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845"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846" w:author="Nagi Moriyama" w:date="2024-10-10T09:28:00Z" w16du:dateUtc="2024-10-10T00:28:00Z">
        <w:r>
          <w:rPr>
            <w:rFonts w:ascii="ＭＳ 明朝" w:eastAsia="ＭＳ 明朝" w:hAnsi="ＭＳ 明朝" w:cs="ＭＳ Ｐゴシック"/>
            <w:color w:val="000000"/>
            <w:kern w:val="0"/>
            <w:szCs w:val="21"/>
          </w:rPr>
          <w:t>2</w:t>
        </w:r>
      </w:ins>
      <w:del w:id="847"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1A9106D6"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848" w:author="Nagi Moriyama" w:date="2024-10-10T09:29:00Z" w16du:dateUtc="2024-10-10T00:29:00Z">
        <w:r>
          <w:rPr>
            <w:rFonts w:ascii="ＭＳ 明朝" w:eastAsia="ＭＳ 明朝" w:hAnsi="ＭＳ 明朝" w:cs="ＭＳ Ｐゴシック" w:hint="eastAsia"/>
            <w:color w:val="000000"/>
            <w:kern w:val="0"/>
            <w:szCs w:val="21"/>
          </w:rPr>
          <w:t>甲</w:t>
        </w:r>
      </w:ins>
      <w:del w:id="849"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850"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48C0092C"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DE69D5">
        <w:rPr>
          <w:rFonts w:ascii="ＭＳ 明朝" w:eastAsia="ＭＳ 明朝" w:hAnsi="ＭＳ 明朝" w:cs="ＭＳ Ｐゴシック" w:hint="eastAsia"/>
          <w:i/>
          <w:iCs/>
          <w:color w:val="000000"/>
          <w:kern w:val="0"/>
          <w:szCs w:val="21"/>
          <w:rPrChange w:id="851"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852"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853"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854"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0A2CB720" w14:textId="77777777" w:rsidR="00DE69D5" w:rsidRPr="00A9493C" w:rsidRDefault="00DE69D5" w:rsidP="00DE69D5"/>
    <w:p w14:paraId="707A0DC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570871B"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855" w:author="Nagi Moriyama" w:date="2024-10-10T09:29:00Z" w16du:dateUtc="2024-10-10T00:29:00Z">
        <w:r>
          <w:rPr>
            <w:rFonts w:ascii="ＭＳ 明朝" w:eastAsia="ＭＳ 明朝" w:hAnsi="ＭＳ 明朝" w:cs="ＭＳ Ｐゴシック" w:hint="eastAsia"/>
            <w:color w:val="000000"/>
            <w:kern w:val="0"/>
            <w:szCs w:val="21"/>
          </w:rPr>
          <w:t>事前</w:t>
        </w:r>
      </w:ins>
      <w:del w:id="856"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857"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858"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18FBE69C"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859"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860"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861" w:author="Nagi Moriyama" w:date="2024-10-10T09:29:00Z" w16du:dateUtc="2024-10-10T00:29:00Z">
        <w:r>
          <w:rPr>
            <w:rFonts w:ascii="ＭＳ 明朝" w:eastAsia="ＭＳ 明朝" w:hAnsi="ＭＳ 明朝" w:cs="ＭＳ Ｐゴシック" w:hint="eastAsia"/>
            <w:color w:val="000000"/>
            <w:kern w:val="0"/>
            <w:szCs w:val="21"/>
          </w:rPr>
          <w:t>著作物</w:t>
        </w:r>
      </w:ins>
      <w:del w:id="862"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12CAB34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54D9FD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DFAA3A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（１）</w:t>
      </w:r>
      <w:ins w:id="863"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86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6365D4C6" w14:textId="77777777" w:rsidR="00DE69D5" w:rsidRPr="000A0D4C" w:rsidDel="00DE69D5" w:rsidRDefault="00DE69D5" w:rsidP="00DE69D5">
      <w:pPr>
        <w:widowControl/>
        <w:jc w:val="left"/>
        <w:rPr>
          <w:del w:id="865"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866"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867"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54A0A138"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3155D3C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4A9A154" w14:textId="77777777" w:rsidR="00DE69D5" w:rsidRPr="000A0D4C" w:rsidDel="00DE69D5" w:rsidRDefault="00DE69D5" w:rsidP="00DE69D5">
      <w:pPr>
        <w:widowControl/>
        <w:jc w:val="left"/>
        <w:rPr>
          <w:del w:id="868"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86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3A9EE3EA"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87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871" w:author="Nagi Moriyama" w:date="2024-10-10T09:30:00Z" w16du:dateUtc="2024-10-10T00:30:00Z">
        <w:r>
          <w:rPr>
            <w:rFonts w:ascii="ＭＳ 明朝" w:eastAsia="ＭＳ 明朝" w:hAnsi="ＭＳ 明朝" w:cs="ＭＳ Ｐゴシック"/>
            <w:color w:val="000000"/>
            <w:kern w:val="0"/>
            <w:szCs w:val="21"/>
          </w:rPr>
          <w:t>6</w:t>
        </w:r>
      </w:ins>
      <w:del w:id="87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7C9A5E06" w14:textId="77777777" w:rsidR="00DE69D5" w:rsidRDefault="00DE69D5" w:rsidP="00DE69D5">
      <w:pPr>
        <w:widowControl/>
        <w:jc w:val="left"/>
        <w:rPr>
          <w:ins w:id="873"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4915FA19" w14:textId="77777777" w:rsidR="00DE69D5" w:rsidRPr="000A0D4C" w:rsidRDefault="00DE69D5" w:rsidP="00DE69D5">
      <w:pPr>
        <w:widowControl/>
        <w:jc w:val="left"/>
        <w:rPr>
          <w:ins w:id="874" w:author="Nagi Moriyama" w:date="2024-10-10T09:30:00Z" w16du:dateUtc="2024-10-10T00:30:00Z"/>
          <w:rFonts w:ascii="Hiragino Kaku Gothic ProN" w:eastAsia="ＭＳ Ｐゴシック" w:hAnsi="Hiragino Kaku Gothic ProN" w:cs="ＭＳ Ｐゴシック"/>
          <w:color w:val="47413D"/>
          <w:kern w:val="0"/>
          <w:szCs w:val="21"/>
        </w:rPr>
      </w:pPr>
      <w:ins w:id="875"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87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6B287CE7" w14:textId="77777777" w:rsidR="00DE69D5" w:rsidRDefault="00DE69D5" w:rsidP="00DE69D5">
      <w:pPr>
        <w:widowControl/>
        <w:jc w:val="left"/>
        <w:rPr>
          <w:ins w:id="877" w:author="Nagi Moriyama" w:date="2024-10-10T09:30:00Z" w16du:dateUtc="2024-10-10T00:30:00Z"/>
          <w:rFonts w:ascii="ＭＳ 明朝" w:eastAsia="ＭＳ 明朝" w:hAnsi="ＭＳ 明朝" w:cs="ＭＳ Ｐゴシック"/>
          <w:color w:val="000000"/>
          <w:kern w:val="0"/>
          <w:szCs w:val="21"/>
        </w:rPr>
      </w:pPr>
      <w:ins w:id="878"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0B4C925F" w14:textId="77777777" w:rsidR="00DE69D5" w:rsidRPr="000A0D4C" w:rsidDel="00DE69D5" w:rsidRDefault="00DE69D5" w:rsidP="00DE69D5">
      <w:pPr>
        <w:widowControl/>
        <w:jc w:val="left"/>
        <w:rPr>
          <w:del w:id="879"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88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139801E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881" w:author="Nagi Moriyama" w:date="2024-10-10T09:30:00Z" w16du:dateUtc="2024-10-10T00:30:00Z">
        <w:r w:rsidRPr="000A0D4C" w:rsidDel="00DE69D5">
          <w:rPr>
            <w:rFonts w:ascii="ＭＳ 明朝" w:eastAsia="ＭＳ 明朝" w:hAnsi="ＭＳ 明朝" w:cs="ＭＳ Ｐゴシック" w:hint="eastAsia"/>
            <w:color w:val="000000"/>
            <w:kern w:val="0"/>
            <w:szCs w:val="21"/>
          </w:rPr>
          <w:lastRenderedPageBreak/>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98EE2E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9A275E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892FB09"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88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883" w:author="Nagi Moriyama" w:date="2024-10-10T09:31:00Z" w16du:dateUtc="2024-10-10T00:31:00Z">
        <w:r>
          <w:rPr>
            <w:rFonts w:ascii="ＭＳ 明朝" w:eastAsia="ＭＳ 明朝" w:hAnsi="ＭＳ 明朝" w:cs="ＭＳ Ｐゴシック" w:hint="eastAsia"/>
            <w:color w:val="000000" w:themeColor="text1"/>
            <w:kern w:val="0"/>
            <w:szCs w:val="21"/>
          </w:rPr>
          <w:t>（</w:t>
        </w:r>
      </w:ins>
      <w:ins w:id="884"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9B55E5C"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DF1E44F"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03D09254"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38A5C02"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DF89B1C"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56347AD" w14:textId="77777777" w:rsidR="00DE69D5" w:rsidRDefault="00DE69D5" w:rsidP="00DE69D5">
      <w:pPr>
        <w:widowControl/>
        <w:jc w:val="left"/>
        <w:rPr>
          <w:ins w:id="885" w:author="Nagi Moriyama" w:date="2024-10-10T09:31:00Z" w16du:dateUtc="2024-10-10T00:31:00Z"/>
          <w:rFonts w:ascii="Hiragino Kaku Gothic ProN" w:eastAsia="ＭＳ Ｐゴシック" w:hAnsi="Hiragino Kaku Gothic ProN" w:cs="ＭＳ Ｐゴシック"/>
          <w:color w:val="47413D"/>
          <w:kern w:val="0"/>
          <w:szCs w:val="21"/>
        </w:rPr>
      </w:pPr>
    </w:p>
    <w:p w14:paraId="2CC1B52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886"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1E4E817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44C88658"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5BD6C3F2"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5927FCEB" w14:textId="77777777" w:rsidR="00DE69D5" w:rsidRPr="00A9493C" w:rsidRDefault="00DE69D5" w:rsidP="00DE69D5"/>
    <w:p w14:paraId="6E1EB3B0"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AE04B7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79BCF178"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60887A7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ECFC47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3B18FE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3DEB70DB"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0C5561C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2947EB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55CEC6AA"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78A855D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616A7E1A" w14:textId="77777777" w:rsidR="00DE69D5" w:rsidRPr="00E367C6" w:rsidRDefault="00DE69D5" w:rsidP="00DE69D5">
      <w:pPr>
        <w:widowControl/>
        <w:jc w:val="left"/>
        <w:rPr>
          <w:ins w:id="887" w:author="Nagi Moriyama" w:date="2024-10-10T09:35:00Z" w16du:dateUtc="2024-10-10T00:35:00Z"/>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１．乙は、本契約の有効期間中、本件商標</w:t>
      </w:r>
      <w:ins w:id="888" w:author="Nagi Moriyama" w:date="2024-10-10T09:35:00Z" w16du:dateUtc="2024-10-10T00:35:00Z">
        <w:r w:rsidRPr="00E367C6">
          <w:rPr>
            <w:rFonts w:ascii="ＭＳ 明朝" w:eastAsia="ＭＳ 明朝" w:hAnsi="ＭＳ 明朝" w:cs="ＭＳ Ｐゴシック" w:hint="eastAsia"/>
            <w:color w:val="000000" w:themeColor="text1"/>
            <w:kern w:val="0"/>
            <w:szCs w:val="21"/>
          </w:rPr>
          <w:t>（協議事項）</w:t>
        </w:r>
      </w:ins>
    </w:p>
    <w:p w14:paraId="6CF17955" w14:textId="4D74A2F5"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06C8B17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C4DA26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295C711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A6C0647"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D39BA17"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AA4FE91"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16C6BE0B"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1757CC4"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340640F"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84B9321" w14:textId="77777777" w:rsidR="00DE69D5" w:rsidRDefault="00DE69D5" w:rsidP="00DE69D5">
      <w:pPr>
        <w:widowControl/>
        <w:jc w:val="left"/>
        <w:rPr>
          <w:ins w:id="889" w:author="Nagi Moriyama" w:date="2024-10-10T09:32:00Z" w16du:dateUtc="2024-10-10T00:32:00Z"/>
          <w:rFonts w:ascii="Hiragino Kaku Gothic ProN" w:eastAsia="ＭＳ Ｐゴシック" w:hAnsi="Hiragino Kaku Gothic ProN" w:cs="ＭＳ Ｐゴシック"/>
          <w:color w:val="47413D"/>
          <w:kern w:val="0"/>
          <w:szCs w:val="21"/>
        </w:rPr>
      </w:pPr>
    </w:p>
    <w:p w14:paraId="5658203E" w14:textId="77777777" w:rsidR="00DE69D5" w:rsidRPr="000A0D4C" w:rsidRDefault="00DE69D5" w:rsidP="00DE69D5">
      <w:pPr>
        <w:widowControl/>
        <w:jc w:val="left"/>
        <w:rPr>
          <w:ins w:id="890" w:author="Nagi Moriyama" w:date="2024-10-10T09:32:00Z" w16du:dateUtc="2024-10-10T00:32:00Z"/>
          <w:rFonts w:ascii="Hiragino Kaku Gothic ProN" w:eastAsia="ＭＳ Ｐゴシック" w:hAnsi="Hiragino Kaku Gothic ProN" w:cs="ＭＳ Ｐゴシック"/>
          <w:color w:val="47413D"/>
          <w:kern w:val="0"/>
          <w:szCs w:val="21"/>
        </w:rPr>
      </w:pPr>
      <w:ins w:id="891"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0DD9E0C3" w14:textId="77777777" w:rsidR="00DE69D5" w:rsidRPr="000A0D4C" w:rsidRDefault="00DE69D5" w:rsidP="00DE69D5">
      <w:pPr>
        <w:widowControl/>
        <w:jc w:val="left"/>
        <w:rPr>
          <w:ins w:id="892" w:author="Nagi Moriyama" w:date="2024-10-10T09:32:00Z" w16du:dateUtc="2024-10-10T00:32:00Z"/>
          <w:rFonts w:ascii="Hiragino Kaku Gothic ProN" w:eastAsia="ＭＳ Ｐゴシック" w:hAnsi="Hiragino Kaku Gothic ProN" w:cs="ＭＳ Ｐゴシック"/>
          <w:color w:val="47413D"/>
          <w:kern w:val="0"/>
          <w:szCs w:val="21"/>
        </w:rPr>
      </w:pPr>
      <w:ins w:id="893"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7A906470" w14:textId="77777777" w:rsidR="00DE69D5" w:rsidRDefault="00DE69D5" w:rsidP="00DE69D5">
      <w:pPr>
        <w:widowControl/>
        <w:jc w:val="left"/>
        <w:rPr>
          <w:ins w:id="894" w:author="Nagi Moriyama" w:date="2024-10-10T09:32:00Z" w16du:dateUtc="2024-10-10T00:32:00Z"/>
          <w:rFonts w:ascii="ＭＳ 明朝" w:eastAsia="ＭＳ 明朝" w:hAnsi="ＭＳ 明朝" w:cs="ＭＳ Ｐゴシック"/>
          <w:color w:val="000000"/>
          <w:kern w:val="0"/>
          <w:szCs w:val="21"/>
        </w:rPr>
      </w:pPr>
      <w:ins w:id="895"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106A2775" w14:textId="77777777" w:rsidR="00DE69D5" w:rsidRPr="00A9493C" w:rsidRDefault="00DE69D5" w:rsidP="00DE69D5">
      <w:pPr>
        <w:widowControl/>
        <w:jc w:val="left"/>
        <w:rPr>
          <w:ins w:id="896" w:author="Nagi Moriyama" w:date="2024-10-10T09:32:00Z" w16du:dateUtc="2024-10-10T00:32:00Z"/>
          <w:rFonts w:ascii="ＭＳ 明朝" w:eastAsia="ＭＳ 明朝" w:hAnsi="ＭＳ 明朝" w:cs="ＭＳ Ｐゴシック"/>
          <w:color w:val="000000"/>
          <w:kern w:val="0"/>
          <w:szCs w:val="21"/>
        </w:rPr>
      </w:pPr>
      <w:ins w:id="897"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53787644" w14:textId="77777777" w:rsidR="00DE69D5" w:rsidRPr="00A9493C" w:rsidRDefault="00DE69D5" w:rsidP="00DE69D5">
      <w:pPr>
        <w:rPr>
          <w:ins w:id="898" w:author="Nagi Moriyama" w:date="2024-10-10T09:32:00Z" w16du:dateUtc="2024-10-10T00:32:00Z"/>
        </w:rPr>
      </w:pPr>
    </w:p>
    <w:p w14:paraId="4F5DE279" w14:textId="77777777" w:rsidR="00DE69D5" w:rsidRDefault="00DE69D5" w:rsidP="00DE69D5">
      <w:pPr>
        <w:widowControl/>
        <w:jc w:val="left"/>
        <w:rPr>
          <w:ins w:id="899" w:author="Nagi Moriyama" w:date="2024-10-10T09:32:00Z" w16du:dateUtc="2024-10-10T00:32:00Z"/>
          <w:rFonts w:ascii="ＭＳ 明朝" w:eastAsia="ＭＳ 明朝" w:hAnsi="ＭＳ 明朝" w:cs="ＭＳ Ｐゴシック"/>
          <w:color w:val="000000"/>
          <w:kern w:val="0"/>
          <w:szCs w:val="21"/>
        </w:rPr>
      </w:pPr>
      <w:ins w:id="900" w:author="Nagi Moriyama" w:date="2024-10-10T09:32:00Z" w16du:dateUtc="2024-10-10T00:32:00Z">
        <w:r>
          <w:rPr>
            <w:rFonts w:ascii="ＭＳ 明朝" w:eastAsia="ＭＳ 明朝" w:hAnsi="ＭＳ 明朝" w:cs="ＭＳ Ｐゴシック" w:hint="eastAsia"/>
            <w:color w:val="000000"/>
            <w:kern w:val="0"/>
            <w:szCs w:val="21"/>
          </w:rPr>
          <w:t>第３条（競業避止義務）</w:t>
        </w:r>
      </w:ins>
    </w:p>
    <w:p w14:paraId="5FC618A4" w14:textId="77777777" w:rsidR="00DE69D5" w:rsidRDefault="00DE69D5" w:rsidP="00DE69D5">
      <w:pPr>
        <w:widowControl/>
        <w:jc w:val="left"/>
        <w:rPr>
          <w:ins w:id="901" w:author="Nagi Moriyama" w:date="2024-10-10T09:32:00Z" w16du:dateUtc="2024-10-10T00:32:00Z"/>
          <w:rFonts w:ascii="ＭＳ 明朝" w:eastAsia="ＭＳ 明朝" w:hAnsi="ＭＳ 明朝" w:cs="ＭＳ Ｐゴシック"/>
          <w:color w:val="000000"/>
          <w:kern w:val="0"/>
          <w:szCs w:val="21"/>
        </w:rPr>
      </w:pPr>
      <w:ins w:id="902"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4DAC3FDE" w14:textId="77777777" w:rsidR="00DE69D5" w:rsidRDefault="00DE69D5" w:rsidP="00DE69D5">
      <w:pPr>
        <w:widowControl/>
        <w:jc w:val="left"/>
        <w:rPr>
          <w:ins w:id="903" w:author="Nagi Moriyama" w:date="2024-10-10T09:32:00Z" w16du:dateUtc="2024-10-10T00:32:00Z"/>
          <w:rFonts w:ascii="ＭＳ 明朝" w:eastAsia="ＭＳ 明朝" w:hAnsi="ＭＳ 明朝" w:cs="ＭＳ Ｐゴシック"/>
          <w:color w:val="000000"/>
          <w:kern w:val="0"/>
          <w:szCs w:val="21"/>
        </w:rPr>
      </w:pPr>
      <w:ins w:id="904"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641AFDE4" w14:textId="77777777" w:rsidR="00DE69D5" w:rsidRPr="000A0D4C" w:rsidRDefault="00DE69D5" w:rsidP="00DE69D5">
      <w:pPr>
        <w:widowControl/>
        <w:jc w:val="left"/>
        <w:rPr>
          <w:ins w:id="905" w:author="Nagi Moriyama" w:date="2024-10-10T09:32:00Z" w16du:dateUtc="2024-10-10T00:32:00Z"/>
          <w:rFonts w:ascii="Hiragino Kaku Gothic ProN" w:eastAsia="ＭＳ Ｐゴシック" w:hAnsi="Hiragino Kaku Gothic ProN" w:cs="ＭＳ Ｐゴシック"/>
          <w:color w:val="47413D"/>
          <w:kern w:val="0"/>
          <w:szCs w:val="21"/>
        </w:rPr>
      </w:pPr>
      <w:ins w:id="906"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7A8AF049" w14:textId="77777777" w:rsidR="00DE69D5" w:rsidRPr="000A0D4C" w:rsidRDefault="00DE69D5" w:rsidP="00DE69D5">
      <w:pPr>
        <w:widowControl/>
        <w:jc w:val="left"/>
        <w:rPr>
          <w:ins w:id="907" w:author="Nagi Moriyama" w:date="2024-10-10T09:32:00Z" w16du:dateUtc="2024-10-10T00:32:00Z"/>
          <w:rFonts w:ascii="Hiragino Kaku Gothic ProN" w:eastAsia="ＭＳ Ｐゴシック" w:hAnsi="Hiragino Kaku Gothic ProN" w:cs="ＭＳ Ｐゴシック"/>
          <w:color w:val="47413D"/>
          <w:kern w:val="0"/>
          <w:szCs w:val="21"/>
        </w:rPr>
      </w:pPr>
      <w:ins w:id="908"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3F312644" w14:textId="77777777" w:rsidR="00DE69D5" w:rsidRPr="000A0D4C" w:rsidRDefault="00DE69D5" w:rsidP="00DE69D5">
      <w:pPr>
        <w:widowControl/>
        <w:jc w:val="left"/>
        <w:rPr>
          <w:ins w:id="909" w:author="Nagi Moriyama" w:date="2024-10-10T09:32:00Z" w16du:dateUtc="2024-10-10T00:32:00Z"/>
          <w:rFonts w:ascii="Hiragino Kaku Gothic ProN" w:eastAsia="ＭＳ Ｐゴシック" w:hAnsi="Hiragino Kaku Gothic ProN" w:cs="ＭＳ Ｐゴシック"/>
          <w:color w:val="47413D"/>
          <w:kern w:val="0"/>
          <w:szCs w:val="21"/>
        </w:rPr>
      </w:pPr>
      <w:ins w:id="910"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5B95E162" w14:textId="77777777" w:rsidR="00DE69D5" w:rsidRPr="000A0D4C" w:rsidRDefault="00DE69D5" w:rsidP="00DE69D5">
      <w:pPr>
        <w:widowControl/>
        <w:jc w:val="left"/>
        <w:rPr>
          <w:ins w:id="911" w:author="Nagi Moriyama" w:date="2024-10-10T09:32:00Z" w16du:dateUtc="2024-10-10T00:32:00Z"/>
          <w:rFonts w:ascii="ＭＳ 明朝" w:eastAsia="ＭＳ 明朝" w:hAnsi="ＭＳ 明朝" w:cs="ＭＳ Ｐゴシック"/>
          <w:color w:val="000000"/>
          <w:kern w:val="0"/>
          <w:szCs w:val="21"/>
        </w:rPr>
      </w:pPr>
      <w:ins w:id="912"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1FF44EE9" w14:textId="77777777" w:rsidR="00DE69D5" w:rsidRPr="000A0D4C" w:rsidRDefault="00DE69D5" w:rsidP="00DE69D5">
      <w:pPr>
        <w:widowControl/>
        <w:jc w:val="left"/>
        <w:rPr>
          <w:ins w:id="913" w:author="Nagi Moriyama" w:date="2024-10-10T09:32:00Z" w16du:dateUtc="2024-10-10T00:32:00Z"/>
          <w:rFonts w:ascii="Hiragino Kaku Gothic ProN" w:eastAsia="ＭＳ Ｐゴシック" w:hAnsi="Hiragino Kaku Gothic ProN" w:cs="ＭＳ Ｐゴシック"/>
          <w:color w:val="47413D"/>
          <w:kern w:val="0"/>
          <w:szCs w:val="21"/>
        </w:rPr>
      </w:pPr>
      <w:ins w:id="914"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7A84001B" w14:textId="77777777" w:rsidR="00DE69D5" w:rsidRPr="000A0D4C" w:rsidRDefault="00DE69D5" w:rsidP="00DE69D5">
      <w:pPr>
        <w:widowControl/>
        <w:jc w:val="left"/>
        <w:rPr>
          <w:ins w:id="915" w:author="Nagi Moriyama" w:date="2024-10-10T09:32:00Z" w16du:dateUtc="2024-10-10T00:32:00Z"/>
          <w:rFonts w:ascii="Hiragino Kaku Gothic ProN" w:eastAsia="ＭＳ Ｐゴシック" w:hAnsi="Hiragino Kaku Gothic ProN" w:cs="ＭＳ Ｐゴシック"/>
          <w:color w:val="47413D"/>
          <w:kern w:val="0"/>
          <w:szCs w:val="21"/>
        </w:rPr>
      </w:pPr>
      <w:ins w:id="916"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3505063E" w14:textId="77777777" w:rsidR="00DE69D5" w:rsidRDefault="00DE69D5" w:rsidP="00DE69D5">
      <w:pPr>
        <w:widowControl/>
        <w:jc w:val="left"/>
        <w:rPr>
          <w:ins w:id="917" w:author="Nagi Moriyama" w:date="2024-10-10T09:32:00Z" w16du:dateUtc="2024-10-10T00:32:00Z"/>
          <w:rFonts w:ascii="ＭＳ 明朝" w:eastAsia="ＭＳ 明朝" w:hAnsi="ＭＳ 明朝" w:cs="ＭＳ Ｐゴシック"/>
          <w:color w:val="000000"/>
          <w:kern w:val="0"/>
          <w:szCs w:val="21"/>
        </w:rPr>
      </w:pPr>
      <w:ins w:id="918"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1CCD4AB9" w14:textId="77777777" w:rsidR="00DE69D5" w:rsidRPr="000A0D4C" w:rsidRDefault="00DE69D5" w:rsidP="00DE69D5">
      <w:pPr>
        <w:widowControl/>
        <w:jc w:val="left"/>
        <w:rPr>
          <w:ins w:id="919" w:author="Nagi Moriyama" w:date="2024-10-10T09:32:00Z" w16du:dateUtc="2024-10-10T00:32:00Z"/>
          <w:rFonts w:ascii="Hiragino Kaku Gothic ProN" w:eastAsia="ＭＳ Ｐゴシック" w:hAnsi="Hiragino Kaku Gothic ProN" w:cs="ＭＳ Ｐゴシック"/>
          <w:color w:val="47413D"/>
          <w:kern w:val="0"/>
          <w:szCs w:val="21"/>
        </w:rPr>
      </w:pPr>
      <w:ins w:id="920"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0AB858A7" w14:textId="77777777" w:rsidR="00DE69D5" w:rsidRDefault="00DE69D5" w:rsidP="00DE69D5">
      <w:pPr>
        <w:widowControl/>
        <w:jc w:val="left"/>
        <w:rPr>
          <w:ins w:id="921" w:author="Nagi Moriyama" w:date="2024-10-10T09:32:00Z" w16du:dateUtc="2024-10-10T00:32:00Z"/>
          <w:rFonts w:ascii="ＭＳ 明朝" w:eastAsia="ＭＳ 明朝" w:hAnsi="ＭＳ 明朝" w:cs="ＭＳ Ｐゴシック"/>
          <w:color w:val="000000"/>
          <w:kern w:val="0"/>
          <w:szCs w:val="21"/>
        </w:rPr>
      </w:pPr>
      <w:ins w:id="922"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5D2DB00B" w14:textId="77777777" w:rsidR="00DE69D5" w:rsidRPr="000A0D4C" w:rsidRDefault="00DE69D5" w:rsidP="00DE69D5">
      <w:pPr>
        <w:widowControl/>
        <w:jc w:val="left"/>
        <w:rPr>
          <w:ins w:id="923" w:author="Nagi Moriyama" w:date="2024-10-10T09:32:00Z" w16du:dateUtc="2024-10-10T00:32:00Z"/>
          <w:rFonts w:ascii="Hiragino Kaku Gothic ProN" w:eastAsia="ＭＳ Ｐゴシック" w:hAnsi="Hiragino Kaku Gothic ProN" w:cs="ＭＳ Ｐゴシック"/>
          <w:color w:val="47413D"/>
          <w:kern w:val="0"/>
          <w:szCs w:val="21"/>
        </w:rPr>
      </w:pPr>
      <w:ins w:id="924"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3CC78ABC" w14:textId="77777777" w:rsidR="00DE69D5" w:rsidRPr="000A0D4C" w:rsidRDefault="00DE69D5" w:rsidP="00DE69D5">
      <w:pPr>
        <w:widowControl/>
        <w:jc w:val="left"/>
        <w:rPr>
          <w:ins w:id="925" w:author="Nagi Moriyama" w:date="2024-10-10T09:32:00Z" w16du:dateUtc="2024-10-10T00:32:00Z"/>
          <w:rFonts w:ascii="Hiragino Kaku Gothic ProN" w:eastAsia="ＭＳ Ｐゴシック" w:hAnsi="Hiragino Kaku Gothic ProN" w:cs="ＭＳ Ｐゴシック"/>
          <w:color w:val="47413D"/>
          <w:kern w:val="0"/>
          <w:szCs w:val="21"/>
        </w:rPr>
      </w:pPr>
      <w:ins w:id="926" w:author="Nagi Moriyama" w:date="2024-10-10T09:32:00Z" w16du:dateUtc="2024-10-10T00:32:00Z">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4E2227FC" w14:textId="77777777" w:rsidR="00DE69D5" w:rsidRPr="000A0D4C" w:rsidRDefault="00DE69D5" w:rsidP="00DE69D5">
      <w:pPr>
        <w:widowControl/>
        <w:jc w:val="left"/>
        <w:rPr>
          <w:ins w:id="927" w:author="Nagi Moriyama" w:date="2024-10-10T09:32:00Z" w16du:dateUtc="2024-10-10T00:32:00Z"/>
          <w:rFonts w:ascii="Hiragino Kaku Gothic ProN" w:eastAsia="ＭＳ Ｐゴシック" w:hAnsi="Hiragino Kaku Gothic ProN" w:cs="ＭＳ Ｐゴシック"/>
          <w:color w:val="47413D"/>
          <w:kern w:val="0"/>
          <w:szCs w:val="21"/>
        </w:rPr>
      </w:pPr>
      <w:ins w:id="928"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0F64D8A6" w14:textId="77777777" w:rsidR="00DE69D5" w:rsidRPr="00E367C6" w:rsidRDefault="00DE69D5" w:rsidP="00DE69D5">
      <w:pPr>
        <w:widowControl/>
        <w:spacing w:after="240"/>
        <w:jc w:val="left"/>
        <w:rPr>
          <w:ins w:id="929" w:author="Nagi Moriyama" w:date="2024-10-10T09:32:00Z" w16du:dateUtc="2024-10-10T00:32:00Z"/>
          <w:rFonts w:ascii="ＭＳ 明朝" w:eastAsia="ＭＳ 明朝" w:hAnsi="ＭＳ 明朝" w:cs="ＭＳ Ｐゴシック"/>
          <w:color w:val="000000" w:themeColor="text1"/>
          <w:kern w:val="0"/>
          <w:szCs w:val="21"/>
        </w:rPr>
      </w:pPr>
      <w:ins w:id="930"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2AD81393" w14:textId="77777777" w:rsidR="00DE69D5" w:rsidRPr="00E367C6" w:rsidRDefault="00DE69D5" w:rsidP="00DE69D5">
      <w:pPr>
        <w:widowControl/>
        <w:jc w:val="left"/>
        <w:rPr>
          <w:ins w:id="931"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932"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3E73BBE1" w14:textId="77777777" w:rsidR="00DE69D5" w:rsidRPr="00E367C6" w:rsidRDefault="00DE69D5" w:rsidP="00DE69D5">
      <w:pPr>
        <w:widowControl/>
        <w:jc w:val="left"/>
        <w:rPr>
          <w:ins w:id="933"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934"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78FB7988" w14:textId="77777777" w:rsidR="00DE69D5" w:rsidRPr="00E367C6" w:rsidRDefault="00DE69D5" w:rsidP="00DE69D5">
      <w:pPr>
        <w:widowControl/>
        <w:jc w:val="left"/>
        <w:rPr>
          <w:ins w:id="935"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936"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62724B98" w14:textId="77777777" w:rsidR="00DE69D5" w:rsidRPr="00E367C6" w:rsidRDefault="00DE69D5" w:rsidP="00DE69D5">
      <w:pPr>
        <w:widowControl/>
        <w:jc w:val="left"/>
        <w:rPr>
          <w:ins w:id="937"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938"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55CAE35B" w14:textId="77777777" w:rsidR="00DE69D5" w:rsidRPr="00E367C6" w:rsidRDefault="00DE69D5" w:rsidP="00DE69D5">
      <w:pPr>
        <w:widowControl/>
        <w:jc w:val="left"/>
        <w:rPr>
          <w:ins w:id="939" w:author="Nagi Moriyama" w:date="2024-10-10T09:32:00Z" w16du:dateUtc="2024-10-10T00:32:00Z"/>
          <w:rFonts w:ascii="ＭＳ 明朝" w:eastAsia="ＭＳ 明朝" w:hAnsi="ＭＳ 明朝" w:cs="ＭＳ Ｐゴシック"/>
          <w:color w:val="000000" w:themeColor="text1"/>
          <w:kern w:val="0"/>
          <w:szCs w:val="21"/>
        </w:rPr>
      </w:pPr>
      <w:ins w:id="940"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5488498F"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14AB1E5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lastRenderedPageBreak/>
        <w:t>A</w:t>
      </w:r>
      <w:del w:id="941"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942"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943"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944"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945"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946"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947" w:author="Nagi Moriyama" w:date="2024-10-10T09:28:00Z" w16du:dateUtc="2024-10-10T00:28:00Z">
        <w:r>
          <w:rPr>
            <w:rFonts w:ascii="ＭＳ 明朝" w:eastAsia="ＭＳ 明朝" w:hAnsi="ＭＳ 明朝" w:cs="ＭＳ Ｐゴシック"/>
            <w:color w:val="000000"/>
            <w:kern w:val="0"/>
            <w:szCs w:val="21"/>
          </w:rPr>
          <w:t>1</w:t>
        </w:r>
      </w:ins>
      <w:del w:id="948"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03B84B0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949"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950"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951"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952" w:author="Nagi Moriyama" w:date="2024-10-10T09:28:00Z" w16du:dateUtc="2024-10-10T00:28:00Z">
        <w:r>
          <w:rPr>
            <w:rFonts w:ascii="ＭＳ 明朝" w:eastAsia="ＭＳ 明朝" w:hAnsi="ＭＳ 明朝" w:cs="ＭＳ Ｐゴシック"/>
            <w:color w:val="000000"/>
            <w:kern w:val="0"/>
            <w:szCs w:val="21"/>
          </w:rPr>
          <w:t>2</w:t>
        </w:r>
      </w:ins>
      <w:del w:id="953"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5021EC7B"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954" w:author="Nagi Moriyama" w:date="2024-10-10T09:29:00Z" w16du:dateUtc="2024-10-10T00:29:00Z">
        <w:r>
          <w:rPr>
            <w:rFonts w:ascii="ＭＳ 明朝" w:eastAsia="ＭＳ 明朝" w:hAnsi="ＭＳ 明朝" w:cs="ＭＳ Ｐゴシック" w:hint="eastAsia"/>
            <w:color w:val="000000"/>
            <w:kern w:val="0"/>
            <w:szCs w:val="21"/>
          </w:rPr>
          <w:t>甲</w:t>
        </w:r>
      </w:ins>
      <w:del w:id="955"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956"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407A0E57"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DE69D5">
        <w:rPr>
          <w:rFonts w:ascii="ＭＳ 明朝" w:eastAsia="ＭＳ 明朝" w:hAnsi="ＭＳ 明朝" w:cs="ＭＳ Ｐゴシック" w:hint="eastAsia"/>
          <w:i/>
          <w:iCs/>
          <w:color w:val="000000"/>
          <w:kern w:val="0"/>
          <w:szCs w:val="21"/>
          <w:rPrChange w:id="957"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958"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959"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960"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2584E969" w14:textId="77777777" w:rsidR="00DE69D5" w:rsidRPr="00A9493C" w:rsidRDefault="00DE69D5" w:rsidP="00DE69D5"/>
    <w:p w14:paraId="76FB37C2"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E970CC8"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961" w:author="Nagi Moriyama" w:date="2024-10-10T09:29:00Z" w16du:dateUtc="2024-10-10T00:29:00Z">
        <w:r>
          <w:rPr>
            <w:rFonts w:ascii="ＭＳ 明朝" w:eastAsia="ＭＳ 明朝" w:hAnsi="ＭＳ 明朝" w:cs="ＭＳ Ｐゴシック" w:hint="eastAsia"/>
            <w:color w:val="000000"/>
            <w:kern w:val="0"/>
            <w:szCs w:val="21"/>
          </w:rPr>
          <w:t>事前</w:t>
        </w:r>
      </w:ins>
      <w:del w:id="962"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963"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964"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23D21F83"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965"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966"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967" w:author="Nagi Moriyama" w:date="2024-10-10T09:29:00Z" w16du:dateUtc="2024-10-10T00:29:00Z">
        <w:r>
          <w:rPr>
            <w:rFonts w:ascii="ＭＳ 明朝" w:eastAsia="ＭＳ 明朝" w:hAnsi="ＭＳ 明朝" w:cs="ＭＳ Ｐゴシック" w:hint="eastAsia"/>
            <w:color w:val="000000"/>
            <w:kern w:val="0"/>
            <w:szCs w:val="21"/>
          </w:rPr>
          <w:t>著作物</w:t>
        </w:r>
      </w:ins>
      <w:del w:id="968"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4F0FA9A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26ED177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70A9B38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w:t>
      </w:r>
      <w:ins w:id="969"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97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39591B95" w14:textId="77777777" w:rsidR="00DE69D5" w:rsidRPr="000A0D4C" w:rsidDel="00DE69D5" w:rsidRDefault="00DE69D5" w:rsidP="00DE69D5">
      <w:pPr>
        <w:widowControl/>
        <w:jc w:val="left"/>
        <w:rPr>
          <w:del w:id="971"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972"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973"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2A83FF5E"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24E883A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070E8019" w14:textId="77777777" w:rsidR="00DE69D5" w:rsidRPr="000A0D4C" w:rsidDel="00DE69D5" w:rsidRDefault="00DE69D5" w:rsidP="00DE69D5">
      <w:pPr>
        <w:widowControl/>
        <w:jc w:val="left"/>
        <w:rPr>
          <w:del w:id="974"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975"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5254F2E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976" w:author="Nagi Moriyama" w:date="2024-10-10T09:30:00Z" w16du:dateUtc="2024-10-10T00:30:00Z">
        <w:r w:rsidRPr="000A0D4C" w:rsidDel="00DE69D5">
          <w:rPr>
            <w:rFonts w:ascii="ＭＳ 明朝" w:eastAsia="ＭＳ 明朝" w:hAnsi="ＭＳ 明朝" w:cs="ＭＳ Ｐゴシック" w:hint="eastAsia"/>
            <w:color w:val="000000"/>
            <w:kern w:val="0"/>
            <w:szCs w:val="21"/>
          </w:rPr>
          <w:lastRenderedPageBreak/>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977" w:author="Nagi Moriyama" w:date="2024-10-10T09:30:00Z" w16du:dateUtc="2024-10-10T00:30:00Z">
        <w:r>
          <w:rPr>
            <w:rFonts w:ascii="ＭＳ 明朝" w:eastAsia="ＭＳ 明朝" w:hAnsi="ＭＳ 明朝" w:cs="ＭＳ Ｐゴシック"/>
            <w:color w:val="000000"/>
            <w:kern w:val="0"/>
            <w:szCs w:val="21"/>
          </w:rPr>
          <w:t>6</w:t>
        </w:r>
      </w:ins>
      <w:del w:id="97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130DB669" w14:textId="77777777" w:rsidR="00DE69D5" w:rsidRPr="00E367C6" w:rsidRDefault="00DE69D5" w:rsidP="00DE69D5">
      <w:pPr>
        <w:widowControl/>
        <w:jc w:val="left"/>
        <w:rPr>
          <w:ins w:id="979" w:author="Nagi Moriyama" w:date="2024-10-10T09:35:00Z" w16du:dateUtc="2024-10-10T00:35:00Z"/>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本契約は、平成○○年○○月○○日から平</w:t>
      </w:r>
      <w:ins w:id="980" w:author="Nagi Moriyama" w:date="2024-10-10T09:35:00Z" w16du:dateUtc="2024-10-10T00:35:00Z">
        <w:r w:rsidRPr="00E367C6">
          <w:rPr>
            <w:rFonts w:ascii="ＭＳ 明朝" w:eastAsia="ＭＳ 明朝" w:hAnsi="ＭＳ 明朝" w:cs="ＭＳ Ｐゴシック" w:hint="eastAsia"/>
            <w:color w:val="000000" w:themeColor="text1"/>
            <w:kern w:val="0"/>
            <w:szCs w:val="21"/>
          </w:rPr>
          <w:t>（協議事項）</w:t>
        </w:r>
      </w:ins>
    </w:p>
    <w:p w14:paraId="1FF888FA" w14:textId="101B8588" w:rsidR="00DE69D5" w:rsidRDefault="00DE69D5" w:rsidP="00DE69D5">
      <w:pPr>
        <w:widowControl/>
        <w:jc w:val="left"/>
        <w:rPr>
          <w:ins w:id="981"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1CABA39B" w14:textId="77777777" w:rsidR="00DE69D5" w:rsidRPr="000A0D4C" w:rsidRDefault="00DE69D5" w:rsidP="00DE69D5">
      <w:pPr>
        <w:widowControl/>
        <w:jc w:val="left"/>
        <w:rPr>
          <w:ins w:id="982" w:author="Nagi Moriyama" w:date="2024-10-10T09:30:00Z" w16du:dateUtc="2024-10-10T00:30:00Z"/>
          <w:rFonts w:ascii="Hiragino Kaku Gothic ProN" w:eastAsia="ＭＳ Ｐゴシック" w:hAnsi="Hiragino Kaku Gothic ProN" w:cs="ＭＳ Ｐゴシック"/>
          <w:color w:val="47413D"/>
          <w:kern w:val="0"/>
          <w:szCs w:val="21"/>
        </w:rPr>
      </w:pPr>
      <w:ins w:id="983"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98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7FB04167" w14:textId="77777777" w:rsidR="00DE69D5" w:rsidRDefault="00DE69D5" w:rsidP="00DE69D5">
      <w:pPr>
        <w:widowControl/>
        <w:jc w:val="left"/>
        <w:rPr>
          <w:ins w:id="985" w:author="Nagi Moriyama" w:date="2024-10-10T09:30:00Z" w16du:dateUtc="2024-10-10T00:30:00Z"/>
          <w:rFonts w:ascii="ＭＳ 明朝" w:eastAsia="ＭＳ 明朝" w:hAnsi="ＭＳ 明朝" w:cs="ＭＳ Ｐゴシック"/>
          <w:color w:val="000000"/>
          <w:kern w:val="0"/>
          <w:szCs w:val="21"/>
        </w:rPr>
      </w:pPr>
      <w:ins w:id="986"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27CA134A" w14:textId="77777777" w:rsidR="00DE69D5" w:rsidRPr="000A0D4C" w:rsidDel="00DE69D5" w:rsidRDefault="00DE69D5" w:rsidP="00DE69D5">
      <w:pPr>
        <w:widowControl/>
        <w:jc w:val="left"/>
        <w:rPr>
          <w:del w:id="987"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98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0E52D5E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98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E83D1B6" w14:textId="77777777" w:rsidR="00DE69D5" w:rsidRPr="00E367C6" w:rsidRDefault="00DE69D5" w:rsidP="00DE69D5">
      <w:pPr>
        <w:widowControl/>
        <w:jc w:val="left"/>
        <w:rPr>
          <w:ins w:id="990" w:author="Nagi Moriyama" w:date="2024-10-10T09:35:00Z" w16du:dateUtc="2024-10-10T00:35:00Z"/>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w:t>
      </w:r>
      <w:ins w:id="991" w:author="Nagi Moriyama" w:date="2024-10-10T09:35:00Z" w16du:dateUtc="2024-10-10T00:35:00Z">
        <w:r w:rsidRPr="00E367C6">
          <w:rPr>
            <w:rFonts w:ascii="ＭＳ 明朝" w:eastAsia="ＭＳ 明朝" w:hAnsi="ＭＳ 明朝" w:cs="ＭＳ Ｐゴシック" w:hint="eastAsia"/>
            <w:color w:val="000000" w:themeColor="text1"/>
            <w:kern w:val="0"/>
            <w:szCs w:val="21"/>
          </w:rPr>
          <w:t>（協議事項）</w:t>
        </w:r>
      </w:ins>
    </w:p>
    <w:p w14:paraId="1AE5A8FC" w14:textId="32111F78"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79094C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0A7755A"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lastRenderedPageBreak/>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99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993" w:author="Nagi Moriyama" w:date="2024-10-10T09:31:00Z" w16du:dateUtc="2024-10-10T00:31:00Z">
        <w:r>
          <w:rPr>
            <w:rFonts w:ascii="ＭＳ 明朝" w:eastAsia="ＭＳ 明朝" w:hAnsi="ＭＳ 明朝" w:cs="ＭＳ Ｐゴシック" w:hint="eastAsia"/>
            <w:color w:val="000000" w:themeColor="text1"/>
            <w:kern w:val="0"/>
            <w:szCs w:val="21"/>
          </w:rPr>
          <w:t>（</w:t>
        </w:r>
      </w:ins>
      <w:ins w:id="994"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1A81BDB" w14:textId="77777777" w:rsidR="00DE69D5" w:rsidRPr="00E367C6" w:rsidRDefault="00DE69D5" w:rsidP="00DE69D5">
      <w:pPr>
        <w:widowControl/>
        <w:jc w:val="left"/>
        <w:rPr>
          <w:ins w:id="995" w:author="Nagi Moriyama" w:date="2024-10-10T09:35:00Z" w16du:dateUtc="2024-10-10T00:35:00Z"/>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ins w:id="996" w:author="Nagi Moriyama" w:date="2024-10-10T09:35:00Z" w16du:dateUtc="2024-10-10T00:35:00Z">
        <w:r w:rsidRPr="00E367C6">
          <w:rPr>
            <w:rFonts w:ascii="ＭＳ 明朝" w:eastAsia="ＭＳ 明朝" w:hAnsi="ＭＳ 明朝" w:cs="ＭＳ Ｐゴシック" w:hint="eastAsia"/>
            <w:color w:val="000000" w:themeColor="text1"/>
            <w:kern w:val="0"/>
            <w:szCs w:val="21"/>
          </w:rPr>
          <w:t>（協議事項）</w:t>
        </w:r>
      </w:ins>
    </w:p>
    <w:p w14:paraId="334DAAE1" w14:textId="49416D82" w:rsidR="00DE69D5" w:rsidRPr="00DE69D5" w:rsidRDefault="00DE69D5" w:rsidP="00DE69D5">
      <w:pPr>
        <w:widowControl/>
        <w:jc w:val="left"/>
        <w:rPr>
          <w:rFonts w:ascii="Hiragino Kaku Gothic ProN" w:eastAsia="ＭＳ Ｐゴシック" w:hAnsi="Hiragino Kaku Gothic ProN" w:cs="ＭＳ Ｐゴシック"/>
          <w:color w:val="000000" w:themeColor="text1"/>
          <w:kern w:val="0"/>
          <w:szCs w:val="21"/>
        </w:rPr>
      </w:pPr>
    </w:p>
    <w:p w14:paraId="45A14185"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565B711B"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D0EFC9E" w14:textId="5FC0EAA0"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w:t>
      </w:r>
      <w:del w:id="997" w:author="Nagi Moriyama" w:date="2024-10-10T09:35:00Z" w16du:dateUtc="2024-10-10T00:35:00Z">
        <w:r w:rsidRPr="00E367C6" w:rsidDel="00DE69D5">
          <w:rPr>
            <w:rFonts w:ascii="ＭＳ 明朝" w:eastAsia="ＭＳ 明朝" w:hAnsi="ＭＳ 明朝" w:cs="ＭＳ Ｐゴシック" w:hint="eastAsia"/>
            <w:color w:val="000000" w:themeColor="text1"/>
            <w:kern w:val="0"/>
            <w:szCs w:val="21"/>
          </w:rPr>
          <w:delText>（協議事項）</w:delText>
        </w:r>
      </w:del>
    </w:p>
    <w:p w14:paraId="12FDEAC7"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224A2AB" w14:textId="77777777" w:rsidR="00DE69D5" w:rsidRDefault="00DE69D5" w:rsidP="00DE69D5">
      <w:pPr>
        <w:widowControl/>
        <w:jc w:val="left"/>
        <w:rPr>
          <w:ins w:id="998" w:author="Nagi Moriyama" w:date="2024-10-10T09:31:00Z" w16du:dateUtc="2024-10-10T00:31:00Z"/>
          <w:rFonts w:ascii="Hiragino Kaku Gothic ProN" w:eastAsia="ＭＳ Ｐゴシック" w:hAnsi="Hiragino Kaku Gothic ProN" w:cs="ＭＳ Ｐゴシック"/>
          <w:color w:val="47413D"/>
          <w:kern w:val="0"/>
          <w:szCs w:val="21"/>
        </w:rPr>
      </w:pPr>
    </w:p>
    <w:p w14:paraId="428153C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999"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7679164B" w14:textId="1C64F20C"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del w:id="1000" w:author="Nagi Moriyama" w:date="2024-10-10T09:35:00Z" w16du:dateUtc="2024-10-10T00:35:00Z">
        <w:r w:rsidRPr="000A0D4C" w:rsidDel="00DE69D5">
          <w:rPr>
            <w:rFonts w:ascii="ＭＳ 明朝" w:eastAsia="ＭＳ 明朝" w:hAnsi="ＭＳ 明朝" w:cs="ＭＳ Ｐゴシック" w:hint="eastAsia"/>
            <w:color w:val="000000"/>
            <w:kern w:val="0"/>
            <w:szCs w:val="21"/>
          </w:rPr>
          <w:delText>条（使用許諾）</w:delText>
        </w:r>
      </w:del>
    </w:p>
    <w:p w14:paraId="1E59433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61756F13"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713305AA" w14:textId="77777777" w:rsidR="00DE69D5" w:rsidRPr="00A9493C" w:rsidRDefault="00DE69D5" w:rsidP="00DE69D5"/>
    <w:p w14:paraId="4D6D3BD3"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29CEB3C"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１．乙は、本契約の有効期間中、事前甲の書面による承諾を得た場合を除き、甲と競業する第三者の保有する商標及び著作利用用した商品を取り扱ってはならない。</w:t>
      </w:r>
    </w:p>
    <w:p w14:paraId="08F957FC"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60B1035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1D9DB3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DBB0F0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2C3BDDFB"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0FBFA24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5C14B32" w14:textId="067A775A"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moveToRangeStart w:id="1001" w:author="Nagi Moriyama" w:date="2024-10-10T09:35:00Z" w:name="move179445331"/>
      <w:moveTo w:id="1002" w:author="Nagi Moriyama" w:date="2024-10-10T09:35:00Z" w16du:dateUtc="2024-10-10T00:35:00Z">
        <w:r w:rsidRPr="000A0D4C">
          <w:rPr>
            <w:rFonts w:ascii="ＭＳ 明朝" w:eastAsia="ＭＳ 明朝" w:hAnsi="ＭＳ 明朝" w:cs="ＭＳ Ｐゴシック" w:hint="eastAsia"/>
            <w:color w:val="000000"/>
            <w:kern w:val="0"/>
            <w:szCs w:val="21"/>
          </w:rP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moveTo>
      <w:moveToRangeEnd w:id="1001"/>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236E88FE"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628A4B3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6E74801A" w14:textId="4425731C"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r>
      <w:moveFromRangeStart w:id="1003" w:author="Nagi Moriyama" w:date="2024-10-10T09:35:00Z" w:name="move179445331"/>
      <w:moveFrom w:id="1004" w:author="Nagi Moriyama" w:date="2024-10-10T09:35:00Z">
        <w:r w:rsidRPr="000A0D4C" w:rsidDel="00DE69D5">
          <w:rPr>
            <w:rFonts w:ascii="ＭＳ 明朝" w:eastAsia="ＭＳ 明朝" w:hAnsi="ＭＳ 明朝" w:cs="ＭＳ Ｐゴシック" w:hint="eastAsia"/>
            <w:color w:val="000000"/>
            <w:kern w:val="0"/>
            <w:szCs w:val="21"/>
          </w:rP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moveFrom>
      <w:moveFromRangeEnd w:id="1003"/>
    </w:p>
    <w:p w14:paraId="4BC758DD" w14:textId="77777777" w:rsidR="00DE69D5" w:rsidRPr="000A0D4C" w:rsidRDefault="00DE69D5" w:rsidP="00DE69D5">
      <w:pPr>
        <w:widowControl/>
        <w:jc w:val="left"/>
        <w:rPr>
          <w:ins w:id="1005" w:author="Nagi Moriyama" w:date="2024-10-10T09:35:00Z" w16du:dateUtc="2024-10-10T00:35: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br/>
      </w:r>
      <w:ins w:id="1006" w:author="Nagi Moriyama" w:date="2024-10-10T09:35:00Z" w16du:dateUtc="2024-10-10T00:35: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39A8EC3B" w14:textId="77777777" w:rsidR="00DE69D5" w:rsidRDefault="00DE69D5" w:rsidP="00DE69D5">
      <w:pPr>
        <w:widowControl/>
        <w:jc w:val="left"/>
        <w:rPr>
          <w:ins w:id="1007" w:author="Nagi Moriyama" w:date="2024-10-10T09:35:00Z" w16du:dateUtc="2024-10-10T00:35:00Z"/>
          <w:rFonts w:ascii="ＭＳ 明朝" w:eastAsia="ＭＳ 明朝" w:hAnsi="ＭＳ 明朝" w:cs="ＭＳ Ｐゴシック"/>
          <w:color w:val="000000"/>
          <w:kern w:val="0"/>
          <w:szCs w:val="21"/>
        </w:rPr>
      </w:pPr>
      <w:ins w:id="1008" w:author="Nagi Moriyama" w:date="2024-10-10T09:35:00Z" w16du:dateUtc="2024-10-10T00:35: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066360B5" w14:textId="207B5406"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D81AB97"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2A07D4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1F3A45A"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AF4DF12"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F1E8F3A"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32698E2C"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67FE941"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4243017"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B55B527" w14:textId="77777777" w:rsidR="00DE69D5" w:rsidRDefault="00DE69D5" w:rsidP="00DE69D5">
      <w:pPr>
        <w:widowControl/>
        <w:jc w:val="left"/>
        <w:rPr>
          <w:ins w:id="1009" w:author="Nagi Moriyama" w:date="2024-10-10T09:32:00Z" w16du:dateUtc="2024-10-10T00:32:00Z"/>
          <w:rFonts w:ascii="Hiragino Kaku Gothic ProN" w:eastAsia="ＭＳ Ｐゴシック" w:hAnsi="Hiragino Kaku Gothic ProN" w:cs="ＭＳ Ｐゴシック"/>
          <w:color w:val="47413D"/>
          <w:kern w:val="0"/>
          <w:szCs w:val="21"/>
        </w:rPr>
      </w:pPr>
    </w:p>
    <w:p w14:paraId="621367FE" w14:textId="77777777" w:rsidR="00DE69D5" w:rsidRPr="000A0D4C" w:rsidRDefault="00DE69D5" w:rsidP="00DE69D5">
      <w:pPr>
        <w:widowControl/>
        <w:jc w:val="left"/>
        <w:rPr>
          <w:ins w:id="1010" w:author="Nagi Moriyama" w:date="2024-10-10T09:32:00Z" w16du:dateUtc="2024-10-10T00:32:00Z"/>
          <w:rFonts w:ascii="Hiragino Kaku Gothic ProN" w:eastAsia="ＭＳ Ｐゴシック" w:hAnsi="Hiragino Kaku Gothic ProN" w:cs="ＭＳ Ｐゴシック"/>
          <w:color w:val="47413D"/>
          <w:kern w:val="0"/>
          <w:szCs w:val="21"/>
        </w:rPr>
      </w:pPr>
      <w:ins w:id="1011"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1D895869" w14:textId="77777777" w:rsidR="00DE69D5" w:rsidRPr="000A0D4C" w:rsidRDefault="00DE69D5" w:rsidP="00DE69D5">
      <w:pPr>
        <w:widowControl/>
        <w:jc w:val="left"/>
        <w:rPr>
          <w:ins w:id="1012" w:author="Nagi Moriyama" w:date="2024-10-10T09:32:00Z" w16du:dateUtc="2024-10-10T00:32:00Z"/>
          <w:rFonts w:ascii="Hiragino Kaku Gothic ProN" w:eastAsia="ＭＳ Ｐゴシック" w:hAnsi="Hiragino Kaku Gothic ProN" w:cs="ＭＳ Ｐゴシック"/>
          <w:color w:val="47413D"/>
          <w:kern w:val="0"/>
          <w:szCs w:val="21"/>
        </w:rPr>
      </w:pPr>
      <w:ins w:id="1013"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39118584" w14:textId="77777777" w:rsidR="00DE69D5" w:rsidRDefault="00DE69D5" w:rsidP="00DE69D5">
      <w:pPr>
        <w:widowControl/>
        <w:jc w:val="left"/>
        <w:rPr>
          <w:ins w:id="1014" w:author="Nagi Moriyama" w:date="2024-10-10T09:32:00Z" w16du:dateUtc="2024-10-10T00:32:00Z"/>
          <w:rFonts w:ascii="ＭＳ 明朝" w:eastAsia="ＭＳ 明朝" w:hAnsi="ＭＳ 明朝" w:cs="ＭＳ Ｐゴシック"/>
          <w:color w:val="000000"/>
          <w:kern w:val="0"/>
          <w:szCs w:val="21"/>
        </w:rPr>
      </w:pPr>
      <w:ins w:id="1015"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703BFCD4" w14:textId="77777777" w:rsidR="00DE69D5" w:rsidRPr="00A9493C" w:rsidRDefault="00DE69D5" w:rsidP="00DE69D5">
      <w:pPr>
        <w:widowControl/>
        <w:jc w:val="left"/>
        <w:rPr>
          <w:ins w:id="1016" w:author="Nagi Moriyama" w:date="2024-10-10T09:32:00Z" w16du:dateUtc="2024-10-10T00:32:00Z"/>
          <w:rFonts w:ascii="ＭＳ 明朝" w:eastAsia="ＭＳ 明朝" w:hAnsi="ＭＳ 明朝" w:cs="ＭＳ Ｐゴシック"/>
          <w:color w:val="000000"/>
          <w:kern w:val="0"/>
          <w:szCs w:val="21"/>
        </w:rPr>
      </w:pPr>
      <w:ins w:id="1017"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485F5617" w14:textId="77777777" w:rsidR="00DE69D5" w:rsidRPr="00A9493C" w:rsidRDefault="00DE69D5" w:rsidP="00DE69D5">
      <w:pPr>
        <w:rPr>
          <w:ins w:id="1018" w:author="Nagi Moriyama" w:date="2024-10-10T09:32:00Z" w16du:dateUtc="2024-10-10T00:32:00Z"/>
        </w:rPr>
      </w:pPr>
    </w:p>
    <w:p w14:paraId="0C767A9D" w14:textId="77777777" w:rsidR="00DE69D5" w:rsidRDefault="00DE69D5" w:rsidP="00DE69D5">
      <w:pPr>
        <w:widowControl/>
        <w:jc w:val="left"/>
        <w:rPr>
          <w:ins w:id="1019" w:author="Nagi Moriyama" w:date="2024-10-10T09:32:00Z" w16du:dateUtc="2024-10-10T00:32:00Z"/>
          <w:rFonts w:ascii="ＭＳ 明朝" w:eastAsia="ＭＳ 明朝" w:hAnsi="ＭＳ 明朝" w:cs="ＭＳ Ｐゴシック"/>
          <w:color w:val="000000"/>
          <w:kern w:val="0"/>
          <w:szCs w:val="21"/>
        </w:rPr>
      </w:pPr>
      <w:ins w:id="1020" w:author="Nagi Moriyama" w:date="2024-10-10T09:32:00Z" w16du:dateUtc="2024-10-10T00:32:00Z">
        <w:r>
          <w:rPr>
            <w:rFonts w:ascii="ＭＳ 明朝" w:eastAsia="ＭＳ 明朝" w:hAnsi="ＭＳ 明朝" w:cs="ＭＳ Ｐゴシック" w:hint="eastAsia"/>
            <w:color w:val="000000"/>
            <w:kern w:val="0"/>
            <w:szCs w:val="21"/>
          </w:rPr>
          <w:t>第３条（競業避止義務）</w:t>
        </w:r>
      </w:ins>
    </w:p>
    <w:p w14:paraId="384A8CBD" w14:textId="77777777" w:rsidR="00DE69D5" w:rsidRDefault="00DE69D5" w:rsidP="00DE69D5">
      <w:pPr>
        <w:widowControl/>
        <w:jc w:val="left"/>
        <w:rPr>
          <w:ins w:id="1021" w:author="Nagi Moriyama" w:date="2024-10-10T09:32:00Z" w16du:dateUtc="2024-10-10T00:32:00Z"/>
          <w:rFonts w:ascii="ＭＳ 明朝" w:eastAsia="ＭＳ 明朝" w:hAnsi="ＭＳ 明朝" w:cs="ＭＳ Ｐゴシック"/>
          <w:color w:val="000000"/>
          <w:kern w:val="0"/>
          <w:szCs w:val="21"/>
        </w:rPr>
      </w:pPr>
      <w:ins w:id="1022"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1F05EEE0" w14:textId="77777777" w:rsidR="00DE69D5" w:rsidRDefault="00DE69D5" w:rsidP="00DE69D5">
      <w:pPr>
        <w:widowControl/>
        <w:jc w:val="left"/>
        <w:rPr>
          <w:ins w:id="1023" w:author="Nagi Moriyama" w:date="2024-10-10T09:32:00Z" w16du:dateUtc="2024-10-10T00:32:00Z"/>
          <w:rFonts w:ascii="ＭＳ 明朝" w:eastAsia="ＭＳ 明朝" w:hAnsi="ＭＳ 明朝" w:cs="ＭＳ Ｐゴシック"/>
          <w:color w:val="000000"/>
          <w:kern w:val="0"/>
          <w:szCs w:val="21"/>
        </w:rPr>
      </w:pPr>
      <w:ins w:id="1024"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41A9D467" w14:textId="77777777" w:rsidR="00DE69D5" w:rsidRPr="000A0D4C" w:rsidRDefault="00DE69D5" w:rsidP="00DE69D5">
      <w:pPr>
        <w:widowControl/>
        <w:jc w:val="left"/>
        <w:rPr>
          <w:ins w:id="1025" w:author="Nagi Moriyama" w:date="2024-10-10T09:32:00Z" w16du:dateUtc="2024-10-10T00:32:00Z"/>
          <w:rFonts w:ascii="Hiragino Kaku Gothic ProN" w:eastAsia="ＭＳ Ｐゴシック" w:hAnsi="Hiragino Kaku Gothic ProN" w:cs="ＭＳ Ｐゴシック"/>
          <w:color w:val="47413D"/>
          <w:kern w:val="0"/>
          <w:szCs w:val="21"/>
        </w:rPr>
      </w:pPr>
      <w:ins w:id="1026"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2B4642C5" w14:textId="77777777" w:rsidR="00DE69D5" w:rsidRPr="000A0D4C" w:rsidRDefault="00DE69D5" w:rsidP="00DE69D5">
      <w:pPr>
        <w:widowControl/>
        <w:jc w:val="left"/>
        <w:rPr>
          <w:ins w:id="1027" w:author="Nagi Moriyama" w:date="2024-10-10T09:32:00Z" w16du:dateUtc="2024-10-10T00:32:00Z"/>
          <w:rFonts w:ascii="Hiragino Kaku Gothic ProN" w:eastAsia="ＭＳ Ｐゴシック" w:hAnsi="Hiragino Kaku Gothic ProN" w:cs="ＭＳ Ｐゴシック"/>
          <w:color w:val="47413D"/>
          <w:kern w:val="0"/>
          <w:szCs w:val="21"/>
        </w:rPr>
      </w:pPr>
      <w:ins w:id="1028"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417C40C1" w14:textId="77777777" w:rsidR="00DE69D5" w:rsidRPr="000A0D4C" w:rsidRDefault="00DE69D5" w:rsidP="00DE69D5">
      <w:pPr>
        <w:widowControl/>
        <w:jc w:val="left"/>
        <w:rPr>
          <w:ins w:id="1029" w:author="Nagi Moriyama" w:date="2024-10-10T09:32:00Z" w16du:dateUtc="2024-10-10T00:32:00Z"/>
          <w:rFonts w:ascii="Hiragino Kaku Gothic ProN" w:eastAsia="ＭＳ Ｐゴシック" w:hAnsi="Hiragino Kaku Gothic ProN" w:cs="ＭＳ Ｐゴシック"/>
          <w:color w:val="47413D"/>
          <w:kern w:val="0"/>
          <w:szCs w:val="21"/>
        </w:rPr>
      </w:pPr>
      <w:ins w:id="1030"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56CD0700" w14:textId="77777777" w:rsidR="00DE69D5" w:rsidRPr="000A0D4C" w:rsidRDefault="00DE69D5" w:rsidP="00DE69D5">
      <w:pPr>
        <w:widowControl/>
        <w:jc w:val="left"/>
        <w:rPr>
          <w:ins w:id="1031" w:author="Nagi Moriyama" w:date="2024-10-10T09:32:00Z" w16du:dateUtc="2024-10-10T00:32:00Z"/>
          <w:rFonts w:ascii="ＭＳ 明朝" w:eastAsia="ＭＳ 明朝" w:hAnsi="ＭＳ 明朝" w:cs="ＭＳ Ｐゴシック"/>
          <w:color w:val="000000"/>
          <w:kern w:val="0"/>
          <w:szCs w:val="21"/>
        </w:rPr>
      </w:pPr>
      <w:ins w:id="1032"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12927181" w14:textId="77777777" w:rsidR="00DE69D5" w:rsidRPr="000A0D4C" w:rsidRDefault="00DE69D5" w:rsidP="00DE69D5">
      <w:pPr>
        <w:widowControl/>
        <w:jc w:val="left"/>
        <w:rPr>
          <w:ins w:id="1033" w:author="Nagi Moriyama" w:date="2024-10-10T09:32:00Z" w16du:dateUtc="2024-10-10T00:32:00Z"/>
          <w:rFonts w:ascii="Hiragino Kaku Gothic ProN" w:eastAsia="ＭＳ Ｐゴシック" w:hAnsi="Hiragino Kaku Gothic ProN" w:cs="ＭＳ Ｐゴシック"/>
          <w:color w:val="47413D"/>
          <w:kern w:val="0"/>
          <w:szCs w:val="21"/>
        </w:rPr>
      </w:pPr>
      <w:ins w:id="1034"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648DD5C0" w14:textId="77777777" w:rsidR="00DE69D5" w:rsidRPr="000A0D4C" w:rsidRDefault="00DE69D5" w:rsidP="00DE69D5">
      <w:pPr>
        <w:widowControl/>
        <w:jc w:val="left"/>
        <w:rPr>
          <w:moveTo w:id="1035" w:author="Nagi Moriyama" w:date="2024-10-10T09:35:00Z" w16du:dateUtc="2024-10-10T00:35:00Z"/>
          <w:rFonts w:ascii="Hiragino Kaku Gothic ProN" w:eastAsia="ＭＳ Ｐゴシック" w:hAnsi="Hiragino Kaku Gothic ProN" w:cs="ＭＳ Ｐゴシック"/>
          <w:color w:val="47413D"/>
          <w:kern w:val="0"/>
          <w:szCs w:val="21"/>
        </w:rPr>
      </w:pPr>
      <w:ins w:id="1036"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ins>
      <w:moveToRangeStart w:id="1037" w:author="Nagi Moriyama" w:date="2024-10-10T09:35:00Z" w:name="move179445320"/>
      <w:moveTo w:id="1038" w:author="Nagi Moriyama" w:date="2024-10-10T09:35:00Z" w16du:dateUtc="2024-10-10T00:35: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moveTo>
    </w:p>
    <w:p w14:paraId="304E1831" w14:textId="77777777" w:rsidR="00DE69D5" w:rsidRDefault="00DE69D5" w:rsidP="00DE69D5">
      <w:pPr>
        <w:widowControl/>
        <w:jc w:val="left"/>
        <w:rPr>
          <w:moveTo w:id="1039" w:author="Nagi Moriyama" w:date="2024-10-10T09:35:00Z" w16du:dateUtc="2024-10-10T00:35:00Z"/>
          <w:rFonts w:ascii="ＭＳ 明朝" w:eastAsia="ＭＳ 明朝" w:hAnsi="ＭＳ 明朝" w:cs="ＭＳ Ｐゴシック"/>
          <w:color w:val="000000"/>
          <w:kern w:val="0"/>
          <w:szCs w:val="21"/>
        </w:rPr>
      </w:pPr>
      <w:moveTo w:id="1040" w:author="Nagi Moriyama" w:date="2024-10-10T09:35:00Z" w16du:dateUtc="2024-10-10T00:35: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moveTo>
    </w:p>
    <w:moveToRangeEnd w:id="1037"/>
    <w:p w14:paraId="171927ED" w14:textId="3F02E9CA" w:rsidR="00DE69D5" w:rsidRPr="000A0D4C" w:rsidRDefault="00DE69D5" w:rsidP="00DE69D5">
      <w:pPr>
        <w:widowControl/>
        <w:jc w:val="left"/>
        <w:rPr>
          <w:ins w:id="1041" w:author="Nagi Moriyama" w:date="2024-10-10T09:32:00Z" w16du:dateUtc="2024-10-10T00:32:00Z"/>
          <w:rFonts w:ascii="Hiragino Kaku Gothic ProN" w:eastAsia="ＭＳ Ｐゴシック" w:hAnsi="Hiragino Kaku Gothic ProN" w:cs="ＭＳ Ｐゴシック"/>
          <w:color w:val="47413D"/>
          <w:kern w:val="0"/>
          <w:szCs w:val="21"/>
        </w:rPr>
      </w:pPr>
      <w:ins w:id="1042"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3B1D5C35" w14:textId="77777777" w:rsidR="00DE69D5" w:rsidRDefault="00DE69D5" w:rsidP="00DE69D5">
      <w:pPr>
        <w:widowControl/>
        <w:jc w:val="left"/>
        <w:rPr>
          <w:ins w:id="1043" w:author="Nagi Moriyama" w:date="2024-10-10T09:32:00Z" w16du:dateUtc="2024-10-10T00:32:00Z"/>
          <w:rFonts w:ascii="ＭＳ 明朝" w:eastAsia="ＭＳ 明朝" w:hAnsi="ＭＳ 明朝" w:cs="ＭＳ Ｐゴシック"/>
          <w:color w:val="000000"/>
          <w:kern w:val="0"/>
          <w:szCs w:val="21"/>
        </w:rPr>
      </w:pPr>
      <w:ins w:id="1044"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70671E10" w14:textId="77777777" w:rsidR="00DE69D5" w:rsidRPr="000A0D4C" w:rsidRDefault="00DE69D5" w:rsidP="00DE69D5">
      <w:pPr>
        <w:widowControl/>
        <w:jc w:val="left"/>
        <w:rPr>
          <w:ins w:id="1045" w:author="Nagi Moriyama" w:date="2024-10-10T09:32:00Z" w16du:dateUtc="2024-10-10T00:32:00Z"/>
          <w:rFonts w:ascii="Hiragino Kaku Gothic ProN" w:eastAsia="ＭＳ Ｐゴシック" w:hAnsi="Hiragino Kaku Gothic ProN" w:cs="ＭＳ Ｐゴシック"/>
          <w:color w:val="47413D"/>
          <w:kern w:val="0"/>
          <w:szCs w:val="21"/>
        </w:rPr>
      </w:pPr>
      <w:ins w:id="1046"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3EF95096" w14:textId="77777777" w:rsidR="00DE69D5" w:rsidRDefault="00DE69D5" w:rsidP="00DE69D5">
      <w:pPr>
        <w:widowControl/>
        <w:jc w:val="left"/>
        <w:rPr>
          <w:ins w:id="1047" w:author="Nagi Moriyama" w:date="2024-10-10T09:32:00Z" w16du:dateUtc="2024-10-10T00:32:00Z"/>
          <w:rFonts w:ascii="ＭＳ 明朝" w:eastAsia="ＭＳ 明朝" w:hAnsi="ＭＳ 明朝" w:cs="ＭＳ Ｐゴシック"/>
          <w:color w:val="000000"/>
          <w:kern w:val="0"/>
          <w:szCs w:val="21"/>
        </w:rPr>
      </w:pPr>
      <w:ins w:id="1048" w:author="Nagi Moriyama" w:date="2024-10-10T09:32:00Z" w16du:dateUtc="2024-10-10T00:32: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7D955F3C" w14:textId="77777777" w:rsidR="00DE69D5" w:rsidRPr="000A0D4C" w:rsidRDefault="00DE69D5" w:rsidP="00DE69D5">
      <w:pPr>
        <w:widowControl/>
        <w:jc w:val="left"/>
        <w:rPr>
          <w:ins w:id="1049" w:author="Nagi Moriyama" w:date="2024-10-10T09:32:00Z" w16du:dateUtc="2024-10-10T00:32:00Z"/>
          <w:rFonts w:ascii="Hiragino Kaku Gothic ProN" w:eastAsia="ＭＳ Ｐゴシック" w:hAnsi="Hiragino Kaku Gothic ProN" w:cs="ＭＳ Ｐゴシック"/>
          <w:color w:val="47413D"/>
          <w:kern w:val="0"/>
          <w:szCs w:val="21"/>
        </w:rPr>
      </w:pPr>
      <w:ins w:id="1050"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66736B58" w14:textId="77777777" w:rsidR="00DE69D5" w:rsidRPr="000A0D4C" w:rsidRDefault="00DE69D5" w:rsidP="00DE69D5">
      <w:pPr>
        <w:widowControl/>
        <w:jc w:val="left"/>
        <w:rPr>
          <w:ins w:id="1051" w:author="Nagi Moriyama" w:date="2024-10-10T09:32:00Z" w16du:dateUtc="2024-10-10T00:32:00Z"/>
          <w:rFonts w:ascii="Hiragino Kaku Gothic ProN" w:eastAsia="ＭＳ Ｐゴシック" w:hAnsi="Hiragino Kaku Gothic ProN" w:cs="ＭＳ Ｐゴシック"/>
          <w:color w:val="47413D"/>
          <w:kern w:val="0"/>
          <w:szCs w:val="21"/>
        </w:rPr>
      </w:pPr>
      <w:ins w:id="1052" w:author="Nagi Moriyama" w:date="2024-10-10T09:32:00Z" w16du:dateUtc="2024-10-10T00:32:00Z">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74E9F40B" w14:textId="77777777" w:rsidR="00DE69D5" w:rsidRPr="000A0D4C" w:rsidRDefault="00DE69D5" w:rsidP="00DE69D5">
      <w:pPr>
        <w:widowControl/>
        <w:jc w:val="left"/>
        <w:rPr>
          <w:ins w:id="1053" w:author="Nagi Moriyama" w:date="2024-10-10T09:32:00Z" w16du:dateUtc="2024-10-10T00:32:00Z"/>
          <w:rFonts w:ascii="Hiragino Kaku Gothic ProN" w:eastAsia="ＭＳ Ｐゴシック" w:hAnsi="Hiragino Kaku Gothic ProN" w:cs="ＭＳ Ｐゴシック"/>
          <w:color w:val="47413D"/>
          <w:kern w:val="0"/>
          <w:szCs w:val="21"/>
        </w:rPr>
      </w:pPr>
      <w:ins w:id="1054"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4E444B79" w14:textId="77777777" w:rsidR="00DE69D5" w:rsidRPr="00E367C6" w:rsidRDefault="00DE69D5" w:rsidP="00DE69D5">
      <w:pPr>
        <w:widowControl/>
        <w:spacing w:after="240"/>
        <w:jc w:val="left"/>
        <w:rPr>
          <w:ins w:id="1055" w:author="Nagi Moriyama" w:date="2024-10-10T09:32:00Z" w16du:dateUtc="2024-10-10T00:32:00Z"/>
          <w:rFonts w:ascii="ＭＳ 明朝" w:eastAsia="ＭＳ 明朝" w:hAnsi="ＭＳ 明朝" w:cs="ＭＳ Ｐゴシック"/>
          <w:color w:val="000000" w:themeColor="text1"/>
          <w:kern w:val="0"/>
          <w:szCs w:val="21"/>
        </w:rPr>
      </w:pPr>
      <w:ins w:id="1056"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w:t>
        </w:r>
        <w:r w:rsidRPr="000A0D4C">
          <w:rPr>
            <w:rFonts w:ascii="ＭＳ 明朝" w:eastAsia="ＭＳ 明朝" w:hAnsi="ＭＳ 明朝" w:cs="ＭＳ Ｐゴシック" w:hint="eastAsia"/>
            <w:color w:val="000000"/>
            <w:kern w:val="0"/>
            <w:szCs w:val="21"/>
          </w:rPr>
          <w:lastRenderedPageBreak/>
          <w:t>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2D103601" w14:textId="77777777" w:rsidR="00DE69D5" w:rsidRPr="00E367C6" w:rsidRDefault="00DE69D5" w:rsidP="00DE69D5">
      <w:pPr>
        <w:widowControl/>
        <w:jc w:val="left"/>
        <w:rPr>
          <w:ins w:id="1057"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058"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61F47E0E" w14:textId="77777777" w:rsidR="00DE69D5" w:rsidRPr="00E367C6" w:rsidRDefault="00DE69D5" w:rsidP="00DE69D5">
      <w:pPr>
        <w:widowControl/>
        <w:jc w:val="left"/>
        <w:rPr>
          <w:ins w:id="1059"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060"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7B94DA0A" w14:textId="77777777" w:rsidR="00DE69D5" w:rsidRPr="00E367C6" w:rsidRDefault="00DE69D5" w:rsidP="00DE69D5">
      <w:pPr>
        <w:widowControl/>
        <w:jc w:val="left"/>
        <w:rPr>
          <w:ins w:id="1061"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062"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187DB49C" w14:textId="77777777" w:rsidR="00DE69D5" w:rsidRPr="00E367C6" w:rsidRDefault="00DE69D5" w:rsidP="00DE69D5">
      <w:pPr>
        <w:widowControl/>
        <w:jc w:val="left"/>
        <w:rPr>
          <w:ins w:id="1063"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064"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29868BA1" w14:textId="77777777" w:rsidR="00DE69D5" w:rsidRPr="00E367C6" w:rsidRDefault="00DE69D5" w:rsidP="00DE69D5">
      <w:pPr>
        <w:widowControl/>
        <w:jc w:val="left"/>
        <w:rPr>
          <w:ins w:id="1065" w:author="Nagi Moriyama" w:date="2024-10-10T09:32:00Z" w16du:dateUtc="2024-10-10T00:32:00Z"/>
          <w:rFonts w:ascii="ＭＳ 明朝" w:eastAsia="ＭＳ 明朝" w:hAnsi="ＭＳ 明朝" w:cs="ＭＳ Ｐゴシック"/>
          <w:color w:val="000000" w:themeColor="text1"/>
          <w:kern w:val="0"/>
          <w:szCs w:val="21"/>
        </w:rPr>
      </w:pPr>
      <w:ins w:id="1066"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44BBB4EC"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52F30C7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w:t>
      </w:r>
      <w:del w:id="1067"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1068"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1069"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1070"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1071"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1072"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073" w:author="Nagi Moriyama" w:date="2024-10-10T09:28:00Z" w16du:dateUtc="2024-10-10T00:28:00Z">
        <w:r>
          <w:rPr>
            <w:rFonts w:ascii="ＭＳ 明朝" w:eastAsia="ＭＳ 明朝" w:hAnsi="ＭＳ 明朝" w:cs="ＭＳ Ｐゴシック"/>
            <w:color w:val="000000"/>
            <w:kern w:val="0"/>
            <w:szCs w:val="21"/>
          </w:rPr>
          <w:t>1</w:t>
        </w:r>
      </w:ins>
      <w:del w:id="1074"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51316B8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1075"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1076"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1077"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078" w:author="Nagi Moriyama" w:date="2024-10-10T09:28:00Z" w16du:dateUtc="2024-10-10T00:28:00Z">
        <w:r>
          <w:rPr>
            <w:rFonts w:ascii="ＭＳ 明朝" w:eastAsia="ＭＳ 明朝" w:hAnsi="ＭＳ 明朝" w:cs="ＭＳ Ｐゴシック"/>
            <w:color w:val="000000"/>
            <w:kern w:val="0"/>
            <w:szCs w:val="21"/>
          </w:rPr>
          <w:t>2</w:t>
        </w:r>
      </w:ins>
      <w:del w:id="1079"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6FF7B68B"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1080" w:author="Nagi Moriyama" w:date="2024-10-10T09:29:00Z" w16du:dateUtc="2024-10-10T00:29:00Z">
        <w:r>
          <w:rPr>
            <w:rFonts w:ascii="ＭＳ 明朝" w:eastAsia="ＭＳ 明朝" w:hAnsi="ＭＳ 明朝" w:cs="ＭＳ Ｐゴシック" w:hint="eastAsia"/>
            <w:color w:val="000000"/>
            <w:kern w:val="0"/>
            <w:szCs w:val="21"/>
          </w:rPr>
          <w:t>甲</w:t>
        </w:r>
      </w:ins>
      <w:del w:id="1081"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1082"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0D22E6CA"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DE69D5">
        <w:rPr>
          <w:rFonts w:ascii="ＭＳ 明朝" w:eastAsia="ＭＳ 明朝" w:hAnsi="ＭＳ 明朝" w:cs="ＭＳ Ｐゴシック" w:hint="eastAsia"/>
          <w:i/>
          <w:iCs/>
          <w:color w:val="000000"/>
          <w:kern w:val="0"/>
          <w:szCs w:val="21"/>
          <w:rPrChange w:id="1083"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1084"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1085"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1086"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0EFC8344" w14:textId="77777777" w:rsidR="00DE69D5" w:rsidRPr="00A9493C" w:rsidRDefault="00DE69D5" w:rsidP="00DE69D5"/>
    <w:p w14:paraId="08447DC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69B00DB"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1087" w:author="Nagi Moriyama" w:date="2024-10-10T09:29:00Z" w16du:dateUtc="2024-10-10T00:29:00Z">
        <w:r>
          <w:rPr>
            <w:rFonts w:ascii="ＭＳ 明朝" w:eastAsia="ＭＳ 明朝" w:hAnsi="ＭＳ 明朝" w:cs="ＭＳ Ｐゴシック" w:hint="eastAsia"/>
            <w:color w:val="000000"/>
            <w:kern w:val="0"/>
            <w:szCs w:val="21"/>
          </w:rPr>
          <w:t>事前</w:t>
        </w:r>
      </w:ins>
      <w:del w:id="1088"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1089"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1090"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437CB42A"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1091"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1092"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1093" w:author="Nagi Moriyama" w:date="2024-10-10T09:29:00Z" w16du:dateUtc="2024-10-10T00:29:00Z">
        <w:r>
          <w:rPr>
            <w:rFonts w:ascii="ＭＳ 明朝" w:eastAsia="ＭＳ 明朝" w:hAnsi="ＭＳ 明朝" w:cs="ＭＳ Ｐゴシック" w:hint="eastAsia"/>
            <w:color w:val="000000"/>
            <w:kern w:val="0"/>
            <w:szCs w:val="21"/>
          </w:rPr>
          <w:t>著作物</w:t>
        </w:r>
      </w:ins>
      <w:del w:id="1094"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22188A9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2289D32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C76EC5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（１）</w:t>
      </w:r>
      <w:ins w:id="1095"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109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1954B525" w14:textId="77777777" w:rsidR="00DE69D5" w:rsidRPr="000A0D4C" w:rsidDel="00DE69D5" w:rsidRDefault="00DE69D5" w:rsidP="00DE69D5">
      <w:pPr>
        <w:widowControl/>
        <w:jc w:val="left"/>
        <w:rPr>
          <w:del w:id="1097"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1098"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109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61B61E7C"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22BC774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338BEC7" w14:textId="77777777" w:rsidR="00DE69D5" w:rsidRPr="000A0D4C" w:rsidDel="00DE69D5" w:rsidRDefault="00DE69D5" w:rsidP="00DE69D5">
      <w:pPr>
        <w:widowControl/>
        <w:jc w:val="left"/>
        <w:rPr>
          <w:del w:id="1100"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1101"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22FBA5E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10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103" w:author="Nagi Moriyama" w:date="2024-10-10T09:30:00Z" w16du:dateUtc="2024-10-10T00:30:00Z">
        <w:r>
          <w:rPr>
            <w:rFonts w:ascii="ＭＳ 明朝" w:eastAsia="ＭＳ 明朝" w:hAnsi="ＭＳ 明朝" w:cs="ＭＳ Ｐゴシック"/>
            <w:color w:val="000000"/>
            <w:kern w:val="0"/>
            <w:szCs w:val="21"/>
          </w:rPr>
          <w:t>6</w:t>
        </w:r>
      </w:ins>
      <w:del w:id="110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2B19091B" w14:textId="77777777" w:rsidR="00DE69D5" w:rsidRDefault="00DE69D5" w:rsidP="00DE69D5">
      <w:pPr>
        <w:widowControl/>
        <w:jc w:val="left"/>
        <w:rPr>
          <w:ins w:id="1105"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7A7F1763" w14:textId="77777777" w:rsidR="00DE69D5" w:rsidRPr="000A0D4C" w:rsidRDefault="00DE69D5" w:rsidP="00DE69D5">
      <w:pPr>
        <w:widowControl/>
        <w:jc w:val="left"/>
        <w:rPr>
          <w:ins w:id="1106" w:author="Nagi Moriyama" w:date="2024-10-10T09:30:00Z" w16du:dateUtc="2024-10-10T00:30:00Z"/>
          <w:rFonts w:ascii="Hiragino Kaku Gothic ProN" w:eastAsia="ＭＳ Ｐゴシック" w:hAnsi="Hiragino Kaku Gothic ProN" w:cs="ＭＳ Ｐゴシック"/>
          <w:color w:val="47413D"/>
          <w:kern w:val="0"/>
          <w:szCs w:val="21"/>
        </w:rPr>
      </w:pPr>
      <w:ins w:id="1107"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110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78B13536" w14:textId="77777777" w:rsidR="00DE69D5" w:rsidRDefault="00DE69D5" w:rsidP="00DE69D5">
      <w:pPr>
        <w:widowControl/>
        <w:jc w:val="left"/>
        <w:rPr>
          <w:ins w:id="1109" w:author="Nagi Moriyama" w:date="2024-10-10T09:30:00Z" w16du:dateUtc="2024-10-10T00:30:00Z"/>
          <w:rFonts w:ascii="ＭＳ 明朝" w:eastAsia="ＭＳ 明朝" w:hAnsi="ＭＳ 明朝" w:cs="ＭＳ Ｐゴシック"/>
          <w:color w:val="000000"/>
          <w:kern w:val="0"/>
          <w:szCs w:val="21"/>
        </w:rPr>
      </w:pPr>
      <w:ins w:id="1110"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41534962" w14:textId="77777777" w:rsidR="00DE69D5" w:rsidRPr="000A0D4C" w:rsidDel="00DE69D5" w:rsidRDefault="00DE69D5" w:rsidP="00DE69D5">
      <w:pPr>
        <w:widowControl/>
        <w:jc w:val="left"/>
        <w:rPr>
          <w:del w:id="1111"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111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33331CA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113" w:author="Nagi Moriyama" w:date="2024-10-10T09:30:00Z" w16du:dateUtc="2024-10-10T00:30:00Z">
        <w:r w:rsidRPr="000A0D4C" w:rsidDel="00DE69D5">
          <w:rPr>
            <w:rFonts w:ascii="ＭＳ 明朝" w:eastAsia="ＭＳ 明朝" w:hAnsi="ＭＳ 明朝" w:cs="ＭＳ Ｐゴシック" w:hint="eastAsia"/>
            <w:color w:val="000000"/>
            <w:kern w:val="0"/>
            <w:szCs w:val="21"/>
          </w:rPr>
          <w:lastRenderedPageBreak/>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ADFFE2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E25E7D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F3B5255"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111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1115" w:author="Nagi Moriyama" w:date="2024-10-10T09:31:00Z" w16du:dateUtc="2024-10-10T00:31:00Z">
        <w:r>
          <w:rPr>
            <w:rFonts w:ascii="ＭＳ 明朝" w:eastAsia="ＭＳ 明朝" w:hAnsi="ＭＳ 明朝" w:cs="ＭＳ Ｐゴシック" w:hint="eastAsia"/>
            <w:color w:val="000000" w:themeColor="text1"/>
            <w:kern w:val="0"/>
            <w:szCs w:val="21"/>
          </w:rPr>
          <w:t>（</w:t>
        </w:r>
      </w:ins>
      <w:ins w:id="1116"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1D26811"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FEEF7D7"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0DA6DEA2"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5B7AA11"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2043761"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6CD389C" w14:textId="77777777" w:rsidR="00DE69D5" w:rsidRDefault="00DE69D5" w:rsidP="00DE69D5">
      <w:pPr>
        <w:widowControl/>
        <w:jc w:val="left"/>
        <w:rPr>
          <w:ins w:id="1117" w:author="Nagi Moriyama" w:date="2024-10-10T09:31:00Z" w16du:dateUtc="2024-10-10T00:31:00Z"/>
          <w:rFonts w:ascii="Hiragino Kaku Gothic ProN" w:eastAsia="ＭＳ Ｐゴシック" w:hAnsi="Hiragino Kaku Gothic ProN" w:cs="ＭＳ Ｐゴシック"/>
          <w:color w:val="47413D"/>
          <w:kern w:val="0"/>
          <w:szCs w:val="21"/>
        </w:rPr>
      </w:pPr>
    </w:p>
    <w:p w14:paraId="3A01B79A"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118"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6EED742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268EA509"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495E1712"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39A7EE59" w14:textId="77777777" w:rsidR="00DE69D5" w:rsidRPr="00A9493C" w:rsidRDefault="00DE69D5" w:rsidP="00DE69D5"/>
    <w:p w14:paraId="7A6F99E1"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66F4CD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16E4AB5B"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5D8E793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3DCCB41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71263F1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634EE936"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65559BB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20430F2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47A80415"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13B18215" w14:textId="4F72F448" w:rsidR="00DE69D5" w:rsidRPr="000A0D4C" w:rsidDel="00DE69D5" w:rsidRDefault="00DE69D5" w:rsidP="00DE69D5">
      <w:pPr>
        <w:widowControl/>
        <w:jc w:val="left"/>
        <w:rPr>
          <w:moveFrom w:id="1119" w:author="Nagi Moriyama" w:date="2024-10-10T09:35:00Z"/>
          <w:rFonts w:ascii="Hiragino Kaku Gothic ProN" w:eastAsia="ＭＳ Ｐゴシック" w:hAnsi="Hiragino Kaku Gothic ProN" w:cs="ＭＳ Ｐゴシック"/>
          <w:color w:val="47413D"/>
          <w:kern w:val="0"/>
          <w:szCs w:val="21"/>
        </w:rPr>
      </w:pPr>
      <w:moveFromRangeStart w:id="1120" w:author="Nagi Moriyama" w:date="2024-10-10T09:35:00Z" w:name="move179445320"/>
      <w:moveFrom w:id="1121" w:author="Nagi Moriyama" w:date="2024-10-10T09:35:00Z">
        <w:r w:rsidRPr="000A0D4C" w:rsidDel="00DE69D5">
          <w:rPr>
            <w:rFonts w:ascii="ＭＳ 明朝" w:eastAsia="ＭＳ 明朝" w:hAnsi="ＭＳ 明朝" w:cs="ＭＳ Ｐゴシック" w:hint="eastAsia"/>
            <w:color w:val="000000"/>
            <w:kern w:val="0"/>
            <w:szCs w:val="21"/>
          </w:rPr>
          <w:t>第</w:t>
        </w:r>
        <w:r w:rsidDel="00DE69D5">
          <w:rPr>
            <w:rFonts w:ascii="ＭＳ 明朝" w:eastAsia="ＭＳ 明朝" w:hAnsi="ＭＳ 明朝" w:cs="ＭＳ Ｐゴシック"/>
            <w:color w:val="000000"/>
            <w:kern w:val="0"/>
            <w:szCs w:val="21"/>
          </w:rPr>
          <w:t>7</w:t>
        </w:r>
        <w:r w:rsidRPr="000A0D4C" w:rsidDel="00DE69D5">
          <w:rPr>
            <w:rFonts w:ascii="ＭＳ 明朝" w:eastAsia="ＭＳ 明朝" w:hAnsi="ＭＳ 明朝" w:cs="ＭＳ Ｐゴシック" w:hint="eastAsia"/>
            <w:color w:val="000000"/>
            <w:kern w:val="0"/>
            <w:szCs w:val="21"/>
          </w:rPr>
          <w:t>条（使用状況の報告・記録）</w:t>
        </w:r>
      </w:moveFrom>
    </w:p>
    <w:p w14:paraId="1BD81B0D" w14:textId="4D527F3B" w:rsidR="00DE69D5" w:rsidDel="00DE69D5" w:rsidRDefault="00DE69D5" w:rsidP="00DE69D5">
      <w:pPr>
        <w:widowControl/>
        <w:jc w:val="left"/>
        <w:rPr>
          <w:moveFrom w:id="1122" w:author="Nagi Moriyama" w:date="2024-10-10T09:35:00Z" w16du:dateUtc="2024-10-10T00:35:00Z"/>
          <w:rFonts w:ascii="ＭＳ 明朝" w:eastAsia="ＭＳ 明朝" w:hAnsi="ＭＳ 明朝" w:cs="ＭＳ Ｐゴシック"/>
          <w:color w:val="000000"/>
          <w:kern w:val="0"/>
          <w:szCs w:val="21"/>
        </w:rPr>
      </w:pPr>
      <w:moveFrom w:id="1123" w:author="Nagi Moriyama" w:date="2024-10-10T09:35:00Z">
        <w:r w:rsidRPr="000A0D4C" w:rsidDel="00DE69D5">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sidDel="00DE69D5">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w:t>
        </w:r>
        <w:r w:rsidRPr="000A0D4C" w:rsidDel="00DE69D5">
          <w:rPr>
            <w:rFonts w:ascii="ＭＳ 明朝" w:eastAsia="ＭＳ 明朝" w:hAnsi="ＭＳ 明朝" w:cs="ＭＳ Ｐゴシック" w:hint="eastAsia"/>
            <w:color w:val="000000"/>
            <w:kern w:val="0"/>
            <w:szCs w:val="21"/>
          </w:rPr>
          <w:lastRenderedPageBreak/>
          <w:t>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moveFrom>
    </w:p>
    <w:moveFromRangeEnd w:id="1120"/>
    <w:p w14:paraId="4C9276C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9E3547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12CE8A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2E4F1DC"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41F2D1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B116641"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458CC479"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45A2F4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2D457B0"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734CAD0" w14:textId="77777777" w:rsidR="00DE69D5" w:rsidRDefault="00DE69D5" w:rsidP="00DE69D5">
      <w:pPr>
        <w:widowControl/>
        <w:jc w:val="left"/>
        <w:rPr>
          <w:ins w:id="1124" w:author="Nagi Moriyama" w:date="2024-10-10T09:32:00Z" w16du:dateUtc="2024-10-10T00:32:00Z"/>
          <w:rFonts w:ascii="Hiragino Kaku Gothic ProN" w:eastAsia="ＭＳ Ｐゴシック" w:hAnsi="Hiragino Kaku Gothic ProN" w:cs="ＭＳ Ｐゴシック"/>
          <w:color w:val="47413D"/>
          <w:kern w:val="0"/>
          <w:szCs w:val="21"/>
        </w:rPr>
      </w:pPr>
    </w:p>
    <w:p w14:paraId="7F555929" w14:textId="77777777" w:rsidR="00DE69D5" w:rsidRPr="000A0D4C" w:rsidRDefault="00DE69D5" w:rsidP="00DE69D5">
      <w:pPr>
        <w:widowControl/>
        <w:jc w:val="left"/>
        <w:rPr>
          <w:ins w:id="1125" w:author="Nagi Moriyama" w:date="2024-10-10T09:32:00Z" w16du:dateUtc="2024-10-10T00:32:00Z"/>
          <w:rFonts w:ascii="Hiragino Kaku Gothic ProN" w:eastAsia="ＭＳ Ｐゴシック" w:hAnsi="Hiragino Kaku Gothic ProN" w:cs="ＭＳ Ｐゴシック"/>
          <w:color w:val="47413D"/>
          <w:kern w:val="0"/>
          <w:szCs w:val="21"/>
        </w:rPr>
      </w:pPr>
      <w:ins w:id="1126"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084A84AA" w14:textId="77777777" w:rsidR="00DE69D5" w:rsidRPr="000A0D4C" w:rsidRDefault="00DE69D5" w:rsidP="00DE69D5">
      <w:pPr>
        <w:widowControl/>
        <w:jc w:val="left"/>
        <w:rPr>
          <w:ins w:id="1127" w:author="Nagi Moriyama" w:date="2024-10-10T09:32:00Z" w16du:dateUtc="2024-10-10T00:32:00Z"/>
          <w:rFonts w:ascii="Hiragino Kaku Gothic ProN" w:eastAsia="ＭＳ Ｐゴシック" w:hAnsi="Hiragino Kaku Gothic ProN" w:cs="ＭＳ Ｐゴシック"/>
          <w:color w:val="47413D"/>
          <w:kern w:val="0"/>
          <w:szCs w:val="21"/>
        </w:rPr>
      </w:pPr>
      <w:ins w:id="1128"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2DD03085" w14:textId="77777777" w:rsidR="00DE69D5" w:rsidRDefault="00DE69D5" w:rsidP="00DE69D5">
      <w:pPr>
        <w:widowControl/>
        <w:jc w:val="left"/>
        <w:rPr>
          <w:ins w:id="1129" w:author="Nagi Moriyama" w:date="2024-10-10T09:32:00Z" w16du:dateUtc="2024-10-10T00:32:00Z"/>
          <w:rFonts w:ascii="ＭＳ 明朝" w:eastAsia="ＭＳ 明朝" w:hAnsi="ＭＳ 明朝" w:cs="ＭＳ Ｐゴシック"/>
          <w:color w:val="000000"/>
          <w:kern w:val="0"/>
          <w:szCs w:val="21"/>
        </w:rPr>
      </w:pPr>
      <w:ins w:id="1130"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26E23217" w14:textId="77777777" w:rsidR="00DE69D5" w:rsidRPr="00A9493C" w:rsidRDefault="00DE69D5" w:rsidP="00DE69D5">
      <w:pPr>
        <w:widowControl/>
        <w:jc w:val="left"/>
        <w:rPr>
          <w:ins w:id="1131" w:author="Nagi Moriyama" w:date="2024-10-10T09:32:00Z" w16du:dateUtc="2024-10-10T00:32:00Z"/>
          <w:rFonts w:ascii="ＭＳ 明朝" w:eastAsia="ＭＳ 明朝" w:hAnsi="ＭＳ 明朝" w:cs="ＭＳ Ｐゴシック"/>
          <w:color w:val="000000"/>
          <w:kern w:val="0"/>
          <w:szCs w:val="21"/>
        </w:rPr>
      </w:pPr>
      <w:ins w:id="1132"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4EA852AE" w14:textId="77777777" w:rsidR="00DE69D5" w:rsidRPr="00A9493C" w:rsidRDefault="00DE69D5" w:rsidP="00DE69D5">
      <w:pPr>
        <w:rPr>
          <w:ins w:id="1133" w:author="Nagi Moriyama" w:date="2024-10-10T09:32:00Z" w16du:dateUtc="2024-10-10T00:32:00Z"/>
        </w:rPr>
      </w:pPr>
    </w:p>
    <w:p w14:paraId="2A78AB23" w14:textId="77777777" w:rsidR="00DE69D5" w:rsidRDefault="00DE69D5" w:rsidP="00DE69D5">
      <w:pPr>
        <w:widowControl/>
        <w:jc w:val="left"/>
        <w:rPr>
          <w:ins w:id="1134" w:author="Nagi Moriyama" w:date="2024-10-10T09:32:00Z" w16du:dateUtc="2024-10-10T00:32:00Z"/>
          <w:rFonts w:ascii="ＭＳ 明朝" w:eastAsia="ＭＳ 明朝" w:hAnsi="ＭＳ 明朝" w:cs="ＭＳ Ｐゴシック"/>
          <w:color w:val="000000"/>
          <w:kern w:val="0"/>
          <w:szCs w:val="21"/>
        </w:rPr>
      </w:pPr>
      <w:ins w:id="1135" w:author="Nagi Moriyama" w:date="2024-10-10T09:32:00Z" w16du:dateUtc="2024-10-10T00:32:00Z">
        <w:r>
          <w:rPr>
            <w:rFonts w:ascii="ＭＳ 明朝" w:eastAsia="ＭＳ 明朝" w:hAnsi="ＭＳ 明朝" w:cs="ＭＳ Ｐゴシック" w:hint="eastAsia"/>
            <w:color w:val="000000"/>
            <w:kern w:val="0"/>
            <w:szCs w:val="21"/>
          </w:rPr>
          <w:t>第３条（競業避止義務）</w:t>
        </w:r>
      </w:ins>
    </w:p>
    <w:p w14:paraId="724A33F4" w14:textId="77777777" w:rsidR="00DE69D5" w:rsidRDefault="00DE69D5" w:rsidP="00DE69D5">
      <w:pPr>
        <w:widowControl/>
        <w:jc w:val="left"/>
        <w:rPr>
          <w:ins w:id="1136" w:author="Nagi Moriyama" w:date="2024-10-10T09:32:00Z" w16du:dateUtc="2024-10-10T00:32:00Z"/>
          <w:rFonts w:ascii="ＭＳ 明朝" w:eastAsia="ＭＳ 明朝" w:hAnsi="ＭＳ 明朝" w:cs="ＭＳ Ｐゴシック"/>
          <w:color w:val="000000"/>
          <w:kern w:val="0"/>
          <w:szCs w:val="21"/>
        </w:rPr>
      </w:pPr>
      <w:ins w:id="1137"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23B81A78" w14:textId="77777777" w:rsidR="00DE69D5" w:rsidRDefault="00DE69D5" w:rsidP="00DE69D5">
      <w:pPr>
        <w:widowControl/>
        <w:jc w:val="left"/>
        <w:rPr>
          <w:ins w:id="1138" w:author="Nagi Moriyama" w:date="2024-10-10T09:32:00Z" w16du:dateUtc="2024-10-10T00:32:00Z"/>
          <w:rFonts w:ascii="ＭＳ 明朝" w:eastAsia="ＭＳ 明朝" w:hAnsi="ＭＳ 明朝" w:cs="ＭＳ Ｐゴシック"/>
          <w:color w:val="000000"/>
          <w:kern w:val="0"/>
          <w:szCs w:val="21"/>
        </w:rPr>
      </w:pPr>
      <w:ins w:id="1139"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68DC269D" w14:textId="77777777" w:rsidR="00DE69D5" w:rsidRPr="000A0D4C" w:rsidRDefault="00DE69D5" w:rsidP="00DE69D5">
      <w:pPr>
        <w:widowControl/>
        <w:jc w:val="left"/>
        <w:rPr>
          <w:ins w:id="1140" w:author="Nagi Moriyama" w:date="2024-10-10T09:32:00Z" w16du:dateUtc="2024-10-10T00:32:00Z"/>
          <w:rFonts w:ascii="Hiragino Kaku Gothic ProN" w:eastAsia="ＭＳ Ｐゴシック" w:hAnsi="Hiragino Kaku Gothic ProN" w:cs="ＭＳ Ｐゴシック"/>
          <w:color w:val="47413D"/>
          <w:kern w:val="0"/>
          <w:szCs w:val="21"/>
        </w:rPr>
      </w:pPr>
      <w:ins w:id="1141"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60C237A4" w14:textId="77777777" w:rsidR="00DE69D5" w:rsidRPr="000A0D4C" w:rsidRDefault="00DE69D5" w:rsidP="00DE69D5">
      <w:pPr>
        <w:widowControl/>
        <w:jc w:val="left"/>
        <w:rPr>
          <w:ins w:id="1142" w:author="Nagi Moriyama" w:date="2024-10-10T09:32:00Z" w16du:dateUtc="2024-10-10T00:32:00Z"/>
          <w:rFonts w:ascii="Hiragino Kaku Gothic ProN" w:eastAsia="ＭＳ Ｐゴシック" w:hAnsi="Hiragino Kaku Gothic ProN" w:cs="ＭＳ Ｐゴシック"/>
          <w:color w:val="47413D"/>
          <w:kern w:val="0"/>
          <w:szCs w:val="21"/>
        </w:rPr>
      </w:pPr>
      <w:ins w:id="1143"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15DD69EB" w14:textId="77777777" w:rsidR="00DE69D5" w:rsidRPr="000A0D4C" w:rsidRDefault="00DE69D5" w:rsidP="00DE69D5">
      <w:pPr>
        <w:widowControl/>
        <w:jc w:val="left"/>
        <w:rPr>
          <w:ins w:id="1144" w:author="Nagi Moriyama" w:date="2024-10-10T09:32:00Z" w16du:dateUtc="2024-10-10T00:32:00Z"/>
          <w:rFonts w:ascii="Hiragino Kaku Gothic ProN" w:eastAsia="ＭＳ Ｐゴシック" w:hAnsi="Hiragino Kaku Gothic ProN" w:cs="ＭＳ Ｐゴシック"/>
          <w:color w:val="47413D"/>
          <w:kern w:val="0"/>
          <w:szCs w:val="21"/>
        </w:rPr>
      </w:pPr>
      <w:ins w:id="1145"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6A351FF4" w14:textId="77777777" w:rsidR="00DE69D5" w:rsidRPr="000A0D4C" w:rsidRDefault="00DE69D5" w:rsidP="00DE69D5">
      <w:pPr>
        <w:widowControl/>
        <w:jc w:val="left"/>
        <w:rPr>
          <w:ins w:id="1146" w:author="Nagi Moriyama" w:date="2024-10-10T09:32:00Z" w16du:dateUtc="2024-10-10T00:32:00Z"/>
          <w:rFonts w:ascii="ＭＳ 明朝" w:eastAsia="ＭＳ 明朝" w:hAnsi="ＭＳ 明朝" w:cs="ＭＳ Ｐゴシック"/>
          <w:color w:val="000000"/>
          <w:kern w:val="0"/>
          <w:szCs w:val="21"/>
        </w:rPr>
      </w:pPr>
      <w:ins w:id="1147"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1317CDB4" w14:textId="77777777" w:rsidR="00DE69D5" w:rsidRPr="000A0D4C" w:rsidRDefault="00DE69D5" w:rsidP="00DE69D5">
      <w:pPr>
        <w:widowControl/>
        <w:jc w:val="left"/>
        <w:rPr>
          <w:ins w:id="1148" w:author="Nagi Moriyama" w:date="2024-10-10T09:32:00Z" w16du:dateUtc="2024-10-10T00:32:00Z"/>
          <w:rFonts w:ascii="Hiragino Kaku Gothic ProN" w:eastAsia="ＭＳ Ｐゴシック" w:hAnsi="Hiragino Kaku Gothic ProN" w:cs="ＭＳ Ｐゴシック"/>
          <w:color w:val="47413D"/>
          <w:kern w:val="0"/>
          <w:szCs w:val="21"/>
        </w:rPr>
      </w:pPr>
      <w:ins w:id="1149"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133B21C0" w14:textId="77777777" w:rsidR="00DE69D5" w:rsidRPr="000A0D4C" w:rsidRDefault="00DE69D5" w:rsidP="00DE69D5">
      <w:pPr>
        <w:widowControl/>
        <w:jc w:val="left"/>
        <w:rPr>
          <w:ins w:id="1150" w:author="Nagi Moriyama" w:date="2024-10-10T09:32:00Z" w16du:dateUtc="2024-10-10T00:32:00Z"/>
          <w:rFonts w:ascii="Hiragino Kaku Gothic ProN" w:eastAsia="ＭＳ Ｐゴシック" w:hAnsi="Hiragino Kaku Gothic ProN" w:cs="ＭＳ Ｐゴシック"/>
          <w:color w:val="47413D"/>
          <w:kern w:val="0"/>
          <w:szCs w:val="21"/>
        </w:rPr>
      </w:pPr>
      <w:ins w:id="1151"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5E8A6E6F" w14:textId="77777777" w:rsidR="00DE69D5" w:rsidRDefault="00DE69D5" w:rsidP="00DE69D5">
      <w:pPr>
        <w:widowControl/>
        <w:jc w:val="left"/>
        <w:rPr>
          <w:ins w:id="1152" w:author="Nagi Moriyama" w:date="2024-10-10T09:32:00Z" w16du:dateUtc="2024-10-10T00:32:00Z"/>
          <w:rFonts w:ascii="ＭＳ 明朝" w:eastAsia="ＭＳ 明朝" w:hAnsi="ＭＳ 明朝" w:cs="ＭＳ Ｐゴシック"/>
          <w:color w:val="000000"/>
          <w:kern w:val="0"/>
          <w:szCs w:val="21"/>
        </w:rPr>
      </w:pPr>
      <w:ins w:id="1153"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7FBB6E30" w14:textId="77777777" w:rsidR="00DE69D5" w:rsidRPr="000A0D4C" w:rsidRDefault="00DE69D5" w:rsidP="00DE69D5">
      <w:pPr>
        <w:widowControl/>
        <w:jc w:val="left"/>
        <w:rPr>
          <w:ins w:id="1154" w:author="Nagi Moriyama" w:date="2024-10-10T09:32:00Z" w16du:dateUtc="2024-10-10T00:32:00Z"/>
          <w:rFonts w:ascii="Hiragino Kaku Gothic ProN" w:eastAsia="ＭＳ Ｐゴシック" w:hAnsi="Hiragino Kaku Gothic ProN" w:cs="ＭＳ Ｐゴシック"/>
          <w:color w:val="47413D"/>
          <w:kern w:val="0"/>
          <w:szCs w:val="21"/>
        </w:rPr>
      </w:pPr>
      <w:ins w:id="1155"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547F2DC8" w14:textId="77777777" w:rsidR="00DE69D5" w:rsidRDefault="00DE69D5" w:rsidP="00DE69D5">
      <w:pPr>
        <w:widowControl/>
        <w:jc w:val="left"/>
        <w:rPr>
          <w:ins w:id="1156" w:author="Nagi Moriyama" w:date="2024-10-10T09:32:00Z" w16du:dateUtc="2024-10-10T00:32:00Z"/>
          <w:rFonts w:ascii="ＭＳ 明朝" w:eastAsia="ＭＳ 明朝" w:hAnsi="ＭＳ 明朝" w:cs="ＭＳ Ｐゴシック"/>
          <w:color w:val="000000"/>
          <w:kern w:val="0"/>
          <w:szCs w:val="21"/>
        </w:rPr>
      </w:pPr>
      <w:ins w:id="1157"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2E0C45B9" w14:textId="77777777" w:rsidR="00DE69D5" w:rsidRPr="000A0D4C" w:rsidRDefault="00DE69D5" w:rsidP="00DE69D5">
      <w:pPr>
        <w:widowControl/>
        <w:jc w:val="left"/>
        <w:rPr>
          <w:ins w:id="1158" w:author="Nagi Moriyama" w:date="2024-10-10T09:32:00Z" w16du:dateUtc="2024-10-10T00:32:00Z"/>
          <w:rFonts w:ascii="Hiragino Kaku Gothic ProN" w:eastAsia="ＭＳ Ｐゴシック" w:hAnsi="Hiragino Kaku Gothic ProN" w:cs="ＭＳ Ｐゴシック"/>
          <w:color w:val="47413D"/>
          <w:kern w:val="0"/>
          <w:szCs w:val="21"/>
        </w:rPr>
      </w:pPr>
      <w:ins w:id="1159"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27DB8B8C" w14:textId="77777777" w:rsidR="00DE69D5" w:rsidRPr="000A0D4C" w:rsidRDefault="00DE69D5" w:rsidP="00DE69D5">
      <w:pPr>
        <w:widowControl/>
        <w:jc w:val="left"/>
        <w:rPr>
          <w:ins w:id="1160" w:author="Nagi Moriyama" w:date="2024-10-10T09:32:00Z" w16du:dateUtc="2024-10-10T00:32:00Z"/>
          <w:rFonts w:ascii="Hiragino Kaku Gothic ProN" w:eastAsia="ＭＳ Ｐゴシック" w:hAnsi="Hiragino Kaku Gothic ProN" w:cs="ＭＳ Ｐゴシック"/>
          <w:color w:val="47413D"/>
          <w:kern w:val="0"/>
          <w:szCs w:val="21"/>
        </w:rPr>
      </w:pPr>
      <w:ins w:id="1161" w:author="Nagi Moriyama" w:date="2024-10-10T09:32:00Z" w16du:dateUtc="2024-10-10T00:32:00Z">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2C853C53" w14:textId="77777777" w:rsidR="00DE69D5" w:rsidRPr="000A0D4C" w:rsidRDefault="00DE69D5" w:rsidP="00DE69D5">
      <w:pPr>
        <w:widowControl/>
        <w:jc w:val="left"/>
        <w:rPr>
          <w:ins w:id="1162" w:author="Nagi Moriyama" w:date="2024-10-10T09:32:00Z" w16du:dateUtc="2024-10-10T00:32:00Z"/>
          <w:rFonts w:ascii="Hiragino Kaku Gothic ProN" w:eastAsia="ＭＳ Ｐゴシック" w:hAnsi="Hiragino Kaku Gothic ProN" w:cs="ＭＳ Ｐゴシック"/>
          <w:color w:val="47413D"/>
          <w:kern w:val="0"/>
          <w:szCs w:val="21"/>
        </w:rPr>
      </w:pPr>
      <w:ins w:id="1163"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0E67F40D" w14:textId="77777777" w:rsidR="00DE69D5" w:rsidRPr="00E367C6" w:rsidRDefault="00DE69D5" w:rsidP="00DE69D5">
      <w:pPr>
        <w:widowControl/>
        <w:spacing w:after="240"/>
        <w:jc w:val="left"/>
        <w:rPr>
          <w:ins w:id="1164" w:author="Nagi Moriyama" w:date="2024-10-10T09:32:00Z" w16du:dateUtc="2024-10-10T00:32:00Z"/>
          <w:rFonts w:ascii="ＭＳ 明朝" w:eastAsia="ＭＳ 明朝" w:hAnsi="ＭＳ 明朝" w:cs="ＭＳ Ｐゴシック"/>
          <w:color w:val="000000" w:themeColor="text1"/>
          <w:kern w:val="0"/>
          <w:szCs w:val="21"/>
        </w:rPr>
      </w:pPr>
      <w:ins w:id="1165"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450A5D88" w14:textId="77777777" w:rsidR="00DE69D5" w:rsidRPr="00E367C6" w:rsidRDefault="00DE69D5" w:rsidP="00DE69D5">
      <w:pPr>
        <w:widowControl/>
        <w:jc w:val="left"/>
        <w:rPr>
          <w:ins w:id="1166"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167"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39B2F6D5" w14:textId="77777777" w:rsidR="00DE69D5" w:rsidRPr="00E367C6" w:rsidRDefault="00DE69D5" w:rsidP="00DE69D5">
      <w:pPr>
        <w:widowControl/>
        <w:jc w:val="left"/>
        <w:rPr>
          <w:ins w:id="1168"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169"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21B42DB6" w14:textId="77777777" w:rsidR="00DE69D5" w:rsidRPr="00E367C6" w:rsidRDefault="00DE69D5" w:rsidP="00DE69D5">
      <w:pPr>
        <w:widowControl/>
        <w:jc w:val="left"/>
        <w:rPr>
          <w:ins w:id="1170"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171"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184A5AEA" w14:textId="77777777" w:rsidR="00DE69D5" w:rsidRPr="00E367C6" w:rsidRDefault="00DE69D5" w:rsidP="00DE69D5">
      <w:pPr>
        <w:widowControl/>
        <w:jc w:val="left"/>
        <w:rPr>
          <w:ins w:id="1172"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173"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778E7488" w14:textId="77777777" w:rsidR="00DE69D5" w:rsidRPr="00E367C6" w:rsidRDefault="00DE69D5" w:rsidP="00DE69D5">
      <w:pPr>
        <w:widowControl/>
        <w:jc w:val="left"/>
        <w:rPr>
          <w:ins w:id="1174" w:author="Nagi Moriyama" w:date="2024-10-10T09:32:00Z" w16du:dateUtc="2024-10-10T00:32:00Z"/>
          <w:rFonts w:ascii="ＭＳ 明朝" w:eastAsia="ＭＳ 明朝" w:hAnsi="ＭＳ 明朝" w:cs="ＭＳ Ｐゴシック"/>
          <w:color w:val="000000" w:themeColor="text1"/>
          <w:kern w:val="0"/>
          <w:szCs w:val="21"/>
        </w:rPr>
      </w:pPr>
      <w:ins w:id="1175"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4A2F6E01"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654963A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lastRenderedPageBreak/>
        <w:t>A</w:t>
      </w:r>
      <w:del w:id="1176"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1177"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1178"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1179"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1180"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1181"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182" w:author="Nagi Moriyama" w:date="2024-10-10T09:28:00Z" w16du:dateUtc="2024-10-10T00:28:00Z">
        <w:r>
          <w:rPr>
            <w:rFonts w:ascii="ＭＳ 明朝" w:eastAsia="ＭＳ 明朝" w:hAnsi="ＭＳ 明朝" w:cs="ＭＳ Ｐゴシック"/>
            <w:color w:val="000000"/>
            <w:kern w:val="0"/>
            <w:szCs w:val="21"/>
          </w:rPr>
          <w:t>1</w:t>
        </w:r>
      </w:ins>
      <w:del w:id="1183"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4B81D89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1184"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1185"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1186"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187" w:author="Nagi Moriyama" w:date="2024-10-10T09:28:00Z" w16du:dateUtc="2024-10-10T00:28:00Z">
        <w:r>
          <w:rPr>
            <w:rFonts w:ascii="ＭＳ 明朝" w:eastAsia="ＭＳ 明朝" w:hAnsi="ＭＳ 明朝" w:cs="ＭＳ Ｐゴシック"/>
            <w:color w:val="000000"/>
            <w:kern w:val="0"/>
            <w:szCs w:val="21"/>
          </w:rPr>
          <w:t>2</w:t>
        </w:r>
      </w:ins>
      <w:del w:id="1188"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4F5ECC2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1189" w:author="Nagi Moriyama" w:date="2024-10-10T09:29:00Z" w16du:dateUtc="2024-10-10T00:29:00Z">
        <w:r>
          <w:rPr>
            <w:rFonts w:ascii="ＭＳ 明朝" w:eastAsia="ＭＳ 明朝" w:hAnsi="ＭＳ 明朝" w:cs="ＭＳ Ｐゴシック" w:hint="eastAsia"/>
            <w:color w:val="000000"/>
            <w:kern w:val="0"/>
            <w:szCs w:val="21"/>
          </w:rPr>
          <w:t>甲</w:t>
        </w:r>
      </w:ins>
      <w:del w:id="1190"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1191"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02CBEAD0"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DE69D5">
        <w:rPr>
          <w:rFonts w:ascii="ＭＳ 明朝" w:eastAsia="ＭＳ 明朝" w:hAnsi="ＭＳ 明朝" w:cs="ＭＳ Ｐゴシック" w:hint="eastAsia"/>
          <w:i/>
          <w:iCs/>
          <w:color w:val="000000"/>
          <w:kern w:val="0"/>
          <w:szCs w:val="21"/>
          <w:rPrChange w:id="1192"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1193"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1194"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1195"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63FBE8D4" w14:textId="77777777" w:rsidR="00DE69D5" w:rsidRPr="00A9493C" w:rsidRDefault="00DE69D5" w:rsidP="00DE69D5"/>
    <w:p w14:paraId="522000DB"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0CDBB5C"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1196" w:author="Nagi Moriyama" w:date="2024-10-10T09:29:00Z" w16du:dateUtc="2024-10-10T00:29:00Z">
        <w:r>
          <w:rPr>
            <w:rFonts w:ascii="ＭＳ 明朝" w:eastAsia="ＭＳ 明朝" w:hAnsi="ＭＳ 明朝" w:cs="ＭＳ Ｐゴシック" w:hint="eastAsia"/>
            <w:color w:val="000000"/>
            <w:kern w:val="0"/>
            <w:szCs w:val="21"/>
          </w:rPr>
          <w:t>事前</w:t>
        </w:r>
      </w:ins>
      <w:del w:id="1197"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1198"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1199"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5F997E2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1200"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1201"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1202" w:author="Nagi Moriyama" w:date="2024-10-10T09:29:00Z" w16du:dateUtc="2024-10-10T00:29:00Z">
        <w:r>
          <w:rPr>
            <w:rFonts w:ascii="ＭＳ 明朝" w:eastAsia="ＭＳ 明朝" w:hAnsi="ＭＳ 明朝" w:cs="ＭＳ Ｐゴシック" w:hint="eastAsia"/>
            <w:color w:val="000000"/>
            <w:kern w:val="0"/>
            <w:szCs w:val="21"/>
          </w:rPr>
          <w:t>著作物</w:t>
        </w:r>
      </w:ins>
      <w:del w:id="1203"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1E8A88A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43A9FFC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6BC6789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w:t>
      </w:r>
      <w:ins w:id="1204"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1205"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380C3582" w14:textId="77777777" w:rsidR="00DE69D5" w:rsidRPr="000A0D4C" w:rsidDel="00DE69D5" w:rsidRDefault="00DE69D5" w:rsidP="00DE69D5">
      <w:pPr>
        <w:widowControl/>
        <w:jc w:val="left"/>
        <w:rPr>
          <w:del w:id="1206"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1207"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120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476D862E"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4FC1774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C093C67" w14:textId="77777777" w:rsidR="00DE69D5" w:rsidRPr="000A0D4C" w:rsidDel="00DE69D5" w:rsidRDefault="00DE69D5" w:rsidP="00DE69D5">
      <w:pPr>
        <w:widowControl/>
        <w:jc w:val="left"/>
        <w:rPr>
          <w:del w:id="1209"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121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195F06F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211" w:author="Nagi Moriyama" w:date="2024-10-10T09:30:00Z" w16du:dateUtc="2024-10-10T00:30:00Z">
        <w:r w:rsidRPr="000A0D4C" w:rsidDel="00DE69D5">
          <w:rPr>
            <w:rFonts w:ascii="ＭＳ 明朝" w:eastAsia="ＭＳ 明朝" w:hAnsi="ＭＳ 明朝" w:cs="ＭＳ Ｐゴシック" w:hint="eastAsia"/>
            <w:color w:val="000000"/>
            <w:kern w:val="0"/>
            <w:szCs w:val="21"/>
          </w:rPr>
          <w:lastRenderedPageBreak/>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212" w:author="Nagi Moriyama" w:date="2024-10-10T09:30:00Z" w16du:dateUtc="2024-10-10T00:30:00Z">
        <w:r>
          <w:rPr>
            <w:rFonts w:ascii="ＭＳ 明朝" w:eastAsia="ＭＳ 明朝" w:hAnsi="ＭＳ 明朝" w:cs="ＭＳ Ｐゴシック"/>
            <w:color w:val="000000"/>
            <w:kern w:val="0"/>
            <w:szCs w:val="21"/>
          </w:rPr>
          <w:t>6</w:t>
        </w:r>
      </w:ins>
      <w:del w:id="1213"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6D9A4F59" w14:textId="77777777" w:rsidR="00DE69D5" w:rsidRDefault="00DE69D5" w:rsidP="00DE69D5">
      <w:pPr>
        <w:widowControl/>
        <w:jc w:val="left"/>
        <w:rPr>
          <w:ins w:id="1214"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53E2F694" w14:textId="77777777" w:rsidR="00DE69D5" w:rsidRPr="000A0D4C" w:rsidRDefault="00DE69D5" w:rsidP="00DE69D5">
      <w:pPr>
        <w:widowControl/>
        <w:jc w:val="left"/>
        <w:rPr>
          <w:ins w:id="1215" w:author="Nagi Moriyama" w:date="2024-10-10T09:30:00Z" w16du:dateUtc="2024-10-10T00:30:00Z"/>
          <w:rFonts w:ascii="Hiragino Kaku Gothic ProN" w:eastAsia="ＭＳ Ｐゴシック" w:hAnsi="Hiragino Kaku Gothic ProN" w:cs="ＭＳ Ｐゴシック"/>
          <w:color w:val="47413D"/>
          <w:kern w:val="0"/>
          <w:szCs w:val="21"/>
        </w:rPr>
      </w:pPr>
      <w:ins w:id="1216"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1217"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451A5F29" w14:textId="77777777" w:rsidR="00DE69D5" w:rsidRDefault="00DE69D5" w:rsidP="00DE69D5">
      <w:pPr>
        <w:widowControl/>
        <w:jc w:val="left"/>
        <w:rPr>
          <w:ins w:id="1218" w:author="Nagi Moriyama" w:date="2024-10-10T09:30:00Z" w16du:dateUtc="2024-10-10T00:30:00Z"/>
          <w:rFonts w:ascii="ＭＳ 明朝" w:eastAsia="ＭＳ 明朝" w:hAnsi="ＭＳ 明朝" w:cs="ＭＳ Ｐゴシック"/>
          <w:color w:val="000000"/>
          <w:kern w:val="0"/>
          <w:szCs w:val="21"/>
        </w:rPr>
      </w:pPr>
      <w:ins w:id="1219"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1FC1881B" w14:textId="77777777" w:rsidR="00DE69D5" w:rsidRPr="000A0D4C" w:rsidDel="00DE69D5" w:rsidRDefault="00DE69D5" w:rsidP="00DE69D5">
      <w:pPr>
        <w:widowControl/>
        <w:jc w:val="left"/>
        <w:rPr>
          <w:del w:id="1220"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1221"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5E8F2FF9"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22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6305E3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89A458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1695F8C"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w:t>
      </w:r>
      <w:r w:rsidRPr="000A0D4C">
        <w:rPr>
          <w:rFonts w:ascii="ＭＳ 明朝" w:eastAsia="ＭＳ 明朝" w:hAnsi="ＭＳ 明朝" w:cs="ＭＳ Ｐゴシック" w:hint="eastAsia"/>
          <w:color w:val="000000"/>
          <w:kern w:val="0"/>
          <w:szCs w:val="21"/>
        </w:rPr>
        <w:lastRenderedPageBreak/>
        <w:t>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1223"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1224" w:author="Nagi Moriyama" w:date="2024-10-10T09:31:00Z" w16du:dateUtc="2024-10-10T00:31:00Z">
        <w:r>
          <w:rPr>
            <w:rFonts w:ascii="ＭＳ 明朝" w:eastAsia="ＭＳ 明朝" w:hAnsi="ＭＳ 明朝" w:cs="ＭＳ Ｐゴシック" w:hint="eastAsia"/>
            <w:color w:val="000000" w:themeColor="text1"/>
            <w:kern w:val="0"/>
            <w:szCs w:val="21"/>
          </w:rPr>
          <w:t>（</w:t>
        </w:r>
      </w:ins>
      <w:ins w:id="1225"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2835719"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3B140BD"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120D404B"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168487A"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8B131E2"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0D38279" w14:textId="77777777" w:rsidR="00DE69D5" w:rsidRDefault="00DE69D5" w:rsidP="00DE69D5">
      <w:pPr>
        <w:widowControl/>
        <w:jc w:val="left"/>
        <w:rPr>
          <w:ins w:id="1226" w:author="Nagi Moriyama" w:date="2024-10-10T09:31:00Z" w16du:dateUtc="2024-10-10T00:31:00Z"/>
          <w:rFonts w:ascii="Hiragino Kaku Gothic ProN" w:eastAsia="ＭＳ Ｐゴシック" w:hAnsi="Hiragino Kaku Gothic ProN" w:cs="ＭＳ Ｐゴシック"/>
          <w:color w:val="47413D"/>
          <w:kern w:val="0"/>
          <w:szCs w:val="21"/>
        </w:rPr>
      </w:pPr>
    </w:p>
    <w:p w14:paraId="4D41077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227"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52C934B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0BF7D11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3D1CD77D"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1683AD7B" w14:textId="77777777" w:rsidR="00DE69D5" w:rsidRPr="00A9493C" w:rsidRDefault="00DE69D5" w:rsidP="00DE69D5"/>
    <w:p w14:paraId="54A2FDB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BEBE12C"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732A1558"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3081D24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F6D74B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52378C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5CDD6480"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3465662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10CD65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548777DC"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6C0E0BD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71E9E810"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3578924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D91110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３．乙は、本件商標及び本件著作物の使用に関し、乙の責めに帰すべき理由で第三者から甲に対しなされた損害賠償その他の一切の請求に対して、乙は、自己の費用と責任においてこれを解決する。</w:t>
      </w:r>
    </w:p>
    <w:p w14:paraId="7147F65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0C2408B"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73305B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B6F02A4"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5CC51A27"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0893C70"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BE0483C"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64024CC" w14:textId="77777777" w:rsidR="00DE69D5" w:rsidRDefault="00DE69D5" w:rsidP="00DE69D5">
      <w:pPr>
        <w:widowControl/>
        <w:jc w:val="left"/>
        <w:rPr>
          <w:ins w:id="1228" w:author="Nagi Moriyama" w:date="2024-10-10T09:32:00Z" w16du:dateUtc="2024-10-10T00:32:00Z"/>
          <w:rFonts w:ascii="Hiragino Kaku Gothic ProN" w:eastAsia="ＭＳ Ｐゴシック" w:hAnsi="Hiragino Kaku Gothic ProN" w:cs="ＭＳ Ｐゴシック"/>
          <w:color w:val="47413D"/>
          <w:kern w:val="0"/>
          <w:szCs w:val="21"/>
        </w:rPr>
      </w:pPr>
    </w:p>
    <w:p w14:paraId="45D0A1D1" w14:textId="77777777" w:rsidR="00DE69D5" w:rsidRPr="000A0D4C" w:rsidRDefault="00DE69D5" w:rsidP="00DE69D5">
      <w:pPr>
        <w:widowControl/>
        <w:jc w:val="left"/>
        <w:rPr>
          <w:ins w:id="1229" w:author="Nagi Moriyama" w:date="2024-10-10T09:32:00Z" w16du:dateUtc="2024-10-10T00:32:00Z"/>
          <w:rFonts w:ascii="Hiragino Kaku Gothic ProN" w:eastAsia="ＭＳ Ｐゴシック" w:hAnsi="Hiragino Kaku Gothic ProN" w:cs="ＭＳ Ｐゴシック"/>
          <w:color w:val="47413D"/>
          <w:kern w:val="0"/>
          <w:szCs w:val="21"/>
        </w:rPr>
      </w:pPr>
      <w:ins w:id="1230"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6FDCA47E" w14:textId="77777777" w:rsidR="00DE69D5" w:rsidRPr="000A0D4C" w:rsidRDefault="00DE69D5" w:rsidP="00DE69D5">
      <w:pPr>
        <w:widowControl/>
        <w:jc w:val="left"/>
        <w:rPr>
          <w:ins w:id="1231" w:author="Nagi Moriyama" w:date="2024-10-10T09:32:00Z" w16du:dateUtc="2024-10-10T00:32:00Z"/>
          <w:rFonts w:ascii="Hiragino Kaku Gothic ProN" w:eastAsia="ＭＳ Ｐゴシック" w:hAnsi="Hiragino Kaku Gothic ProN" w:cs="ＭＳ Ｐゴシック"/>
          <w:color w:val="47413D"/>
          <w:kern w:val="0"/>
          <w:szCs w:val="21"/>
        </w:rPr>
      </w:pPr>
      <w:ins w:id="1232"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7E9F603E" w14:textId="77777777" w:rsidR="00DE69D5" w:rsidRDefault="00DE69D5" w:rsidP="00DE69D5">
      <w:pPr>
        <w:widowControl/>
        <w:jc w:val="left"/>
        <w:rPr>
          <w:ins w:id="1233" w:author="Nagi Moriyama" w:date="2024-10-10T09:32:00Z" w16du:dateUtc="2024-10-10T00:32:00Z"/>
          <w:rFonts w:ascii="ＭＳ 明朝" w:eastAsia="ＭＳ 明朝" w:hAnsi="ＭＳ 明朝" w:cs="ＭＳ Ｐゴシック"/>
          <w:color w:val="000000"/>
          <w:kern w:val="0"/>
          <w:szCs w:val="21"/>
        </w:rPr>
      </w:pPr>
      <w:ins w:id="1234"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433C2F12" w14:textId="77777777" w:rsidR="00DE69D5" w:rsidRPr="00A9493C" w:rsidRDefault="00DE69D5" w:rsidP="00DE69D5">
      <w:pPr>
        <w:widowControl/>
        <w:jc w:val="left"/>
        <w:rPr>
          <w:ins w:id="1235" w:author="Nagi Moriyama" w:date="2024-10-10T09:32:00Z" w16du:dateUtc="2024-10-10T00:32:00Z"/>
          <w:rFonts w:ascii="ＭＳ 明朝" w:eastAsia="ＭＳ 明朝" w:hAnsi="ＭＳ 明朝" w:cs="ＭＳ Ｐゴシック"/>
          <w:color w:val="000000"/>
          <w:kern w:val="0"/>
          <w:szCs w:val="21"/>
        </w:rPr>
      </w:pPr>
      <w:ins w:id="1236"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76E6ABD0" w14:textId="77777777" w:rsidR="00DE69D5" w:rsidRPr="00A9493C" w:rsidRDefault="00DE69D5" w:rsidP="00DE69D5">
      <w:pPr>
        <w:rPr>
          <w:ins w:id="1237" w:author="Nagi Moriyama" w:date="2024-10-10T09:32:00Z" w16du:dateUtc="2024-10-10T00:32:00Z"/>
        </w:rPr>
      </w:pPr>
    </w:p>
    <w:p w14:paraId="0A5A4872" w14:textId="77777777" w:rsidR="00DE69D5" w:rsidRDefault="00DE69D5" w:rsidP="00DE69D5">
      <w:pPr>
        <w:widowControl/>
        <w:jc w:val="left"/>
        <w:rPr>
          <w:ins w:id="1238" w:author="Nagi Moriyama" w:date="2024-10-10T09:32:00Z" w16du:dateUtc="2024-10-10T00:32:00Z"/>
          <w:rFonts w:ascii="ＭＳ 明朝" w:eastAsia="ＭＳ 明朝" w:hAnsi="ＭＳ 明朝" w:cs="ＭＳ Ｐゴシック"/>
          <w:color w:val="000000"/>
          <w:kern w:val="0"/>
          <w:szCs w:val="21"/>
        </w:rPr>
      </w:pPr>
      <w:ins w:id="1239" w:author="Nagi Moriyama" w:date="2024-10-10T09:32:00Z" w16du:dateUtc="2024-10-10T00:32:00Z">
        <w:r>
          <w:rPr>
            <w:rFonts w:ascii="ＭＳ 明朝" w:eastAsia="ＭＳ 明朝" w:hAnsi="ＭＳ 明朝" w:cs="ＭＳ Ｐゴシック" w:hint="eastAsia"/>
            <w:color w:val="000000"/>
            <w:kern w:val="0"/>
            <w:szCs w:val="21"/>
          </w:rPr>
          <w:lastRenderedPageBreak/>
          <w:t>第３条（競業避止義務）</w:t>
        </w:r>
      </w:ins>
    </w:p>
    <w:p w14:paraId="4499F6E2" w14:textId="77777777" w:rsidR="00DE69D5" w:rsidRDefault="00DE69D5" w:rsidP="00DE69D5">
      <w:pPr>
        <w:widowControl/>
        <w:jc w:val="left"/>
        <w:rPr>
          <w:ins w:id="1240" w:author="Nagi Moriyama" w:date="2024-10-10T09:32:00Z" w16du:dateUtc="2024-10-10T00:32:00Z"/>
          <w:rFonts w:ascii="ＭＳ 明朝" w:eastAsia="ＭＳ 明朝" w:hAnsi="ＭＳ 明朝" w:cs="ＭＳ Ｐゴシック"/>
          <w:color w:val="000000"/>
          <w:kern w:val="0"/>
          <w:szCs w:val="21"/>
        </w:rPr>
      </w:pPr>
      <w:ins w:id="1241"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61A12227" w14:textId="77777777" w:rsidR="00DE69D5" w:rsidRDefault="00DE69D5" w:rsidP="00DE69D5">
      <w:pPr>
        <w:widowControl/>
        <w:jc w:val="left"/>
        <w:rPr>
          <w:ins w:id="1242" w:author="Nagi Moriyama" w:date="2024-10-10T09:32:00Z" w16du:dateUtc="2024-10-10T00:32:00Z"/>
          <w:rFonts w:ascii="ＭＳ 明朝" w:eastAsia="ＭＳ 明朝" w:hAnsi="ＭＳ 明朝" w:cs="ＭＳ Ｐゴシック"/>
          <w:color w:val="000000"/>
          <w:kern w:val="0"/>
          <w:szCs w:val="21"/>
        </w:rPr>
      </w:pPr>
      <w:ins w:id="1243"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7DA81B24" w14:textId="77777777" w:rsidR="00DE69D5" w:rsidRPr="000A0D4C" w:rsidRDefault="00DE69D5" w:rsidP="00DE69D5">
      <w:pPr>
        <w:widowControl/>
        <w:jc w:val="left"/>
        <w:rPr>
          <w:ins w:id="1244" w:author="Nagi Moriyama" w:date="2024-10-10T09:32:00Z" w16du:dateUtc="2024-10-10T00:32:00Z"/>
          <w:rFonts w:ascii="Hiragino Kaku Gothic ProN" w:eastAsia="ＭＳ Ｐゴシック" w:hAnsi="Hiragino Kaku Gothic ProN" w:cs="ＭＳ Ｐゴシック"/>
          <w:color w:val="47413D"/>
          <w:kern w:val="0"/>
          <w:szCs w:val="21"/>
        </w:rPr>
      </w:pPr>
      <w:ins w:id="1245"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35262047" w14:textId="77777777" w:rsidR="00DE69D5" w:rsidRPr="000A0D4C" w:rsidRDefault="00DE69D5" w:rsidP="00DE69D5">
      <w:pPr>
        <w:widowControl/>
        <w:jc w:val="left"/>
        <w:rPr>
          <w:ins w:id="1246" w:author="Nagi Moriyama" w:date="2024-10-10T09:32:00Z" w16du:dateUtc="2024-10-10T00:32:00Z"/>
          <w:rFonts w:ascii="Hiragino Kaku Gothic ProN" w:eastAsia="ＭＳ Ｐゴシック" w:hAnsi="Hiragino Kaku Gothic ProN" w:cs="ＭＳ Ｐゴシック"/>
          <w:color w:val="47413D"/>
          <w:kern w:val="0"/>
          <w:szCs w:val="21"/>
        </w:rPr>
      </w:pPr>
      <w:ins w:id="1247"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12B1025C" w14:textId="77777777" w:rsidR="00DE69D5" w:rsidRPr="000A0D4C" w:rsidRDefault="00DE69D5" w:rsidP="00DE69D5">
      <w:pPr>
        <w:widowControl/>
        <w:jc w:val="left"/>
        <w:rPr>
          <w:ins w:id="1248" w:author="Nagi Moriyama" w:date="2024-10-10T09:32:00Z" w16du:dateUtc="2024-10-10T00:32:00Z"/>
          <w:rFonts w:ascii="Hiragino Kaku Gothic ProN" w:eastAsia="ＭＳ Ｐゴシック" w:hAnsi="Hiragino Kaku Gothic ProN" w:cs="ＭＳ Ｐゴシック"/>
          <w:color w:val="47413D"/>
          <w:kern w:val="0"/>
          <w:szCs w:val="21"/>
        </w:rPr>
      </w:pPr>
      <w:ins w:id="1249"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2BB45099" w14:textId="77777777" w:rsidR="00DE69D5" w:rsidRPr="000A0D4C" w:rsidRDefault="00DE69D5" w:rsidP="00DE69D5">
      <w:pPr>
        <w:widowControl/>
        <w:jc w:val="left"/>
        <w:rPr>
          <w:ins w:id="1250" w:author="Nagi Moriyama" w:date="2024-10-10T09:32:00Z" w16du:dateUtc="2024-10-10T00:32:00Z"/>
          <w:rFonts w:ascii="ＭＳ 明朝" w:eastAsia="ＭＳ 明朝" w:hAnsi="ＭＳ 明朝" w:cs="ＭＳ Ｐゴシック"/>
          <w:color w:val="000000"/>
          <w:kern w:val="0"/>
          <w:szCs w:val="21"/>
        </w:rPr>
      </w:pPr>
      <w:ins w:id="1251"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3F84DADE" w14:textId="77777777" w:rsidR="00DE69D5" w:rsidRPr="000A0D4C" w:rsidRDefault="00DE69D5" w:rsidP="00DE69D5">
      <w:pPr>
        <w:widowControl/>
        <w:jc w:val="left"/>
        <w:rPr>
          <w:ins w:id="1252" w:author="Nagi Moriyama" w:date="2024-10-10T09:32:00Z" w16du:dateUtc="2024-10-10T00:32:00Z"/>
          <w:rFonts w:ascii="Hiragino Kaku Gothic ProN" w:eastAsia="ＭＳ Ｐゴシック" w:hAnsi="Hiragino Kaku Gothic ProN" w:cs="ＭＳ Ｐゴシック"/>
          <w:color w:val="47413D"/>
          <w:kern w:val="0"/>
          <w:szCs w:val="21"/>
        </w:rPr>
      </w:pPr>
      <w:ins w:id="1253"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66CD55F5" w14:textId="77777777" w:rsidR="00DE69D5" w:rsidRPr="000A0D4C" w:rsidRDefault="00DE69D5" w:rsidP="00DE69D5">
      <w:pPr>
        <w:widowControl/>
        <w:jc w:val="left"/>
        <w:rPr>
          <w:ins w:id="1254" w:author="Nagi Moriyama" w:date="2024-10-10T09:32:00Z" w16du:dateUtc="2024-10-10T00:32:00Z"/>
          <w:rFonts w:ascii="Hiragino Kaku Gothic ProN" w:eastAsia="ＭＳ Ｐゴシック" w:hAnsi="Hiragino Kaku Gothic ProN" w:cs="ＭＳ Ｐゴシック"/>
          <w:color w:val="47413D"/>
          <w:kern w:val="0"/>
          <w:szCs w:val="21"/>
        </w:rPr>
      </w:pPr>
      <w:ins w:id="1255"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6E6773A4" w14:textId="77777777" w:rsidR="00DE69D5" w:rsidRDefault="00DE69D5" w:rsidP="00DE69D5">
      <w:pPr>
        <w:widowControl/>
        <w:jc w:val="left"/>
        <w:rPr>
          <w:ins w:id="1256" w:author="Nagi Moriyama" w:date="2024-10-10T09:32:00Z" w16du:dateUtc="2024-10-10T00:32:00Z"/>
          <w:rFonts w:ascii="ＭＳ 明朝" w:eastAsia="ＭＳ 明朝" w:hAnsi="ＭＳ 明朝" w:cs="ＭＳ Ｐゴシック"/>
          <w:color w:val="000000"/>
          <w:kern w:val="0"/>
          <w:szCs w:val="21"/>
        </w:rPr>
      </w:pPr>
      <w:ins w:id="1257"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11CC3A0A" w14:textId="77777777" w:rsidR="00DE69D5" w:rsidRPr="000A0D4C" w:rsidRDefault="00DE69D5" w:rsidP="00DE69D5">
      <w:pPr>
        <w:widowControl/>
        <w:jc w:val="left"/>
        <w:rPr>
          <w:ins w:id="1258" w:author="Nagi Moriyama" w:date="2024-10-10T09:32:00Z" w16du:dateUtc="2024-10-10T00:32:00Z"/>
          <w:rFonts w:ascii="Hiragino Kaku Gothic ProN" w:eastAsia="ＭＳ Ｐゴシック" w:hAnsi="Hiragino Kaku Gothic ProN" w:cs="ＭＳ Ｐゴシック"/>
          <w:color w:val="47413D"/>
          <w:kern w:val="0"/>
          <w:szCs w:val="21"/>
        </w:rPr>
      </w:pPr>
      <w:ins w:id="1259"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62DB54D7" w14:textId="77777777" w:rsidR="00DE69D5" w:rsidRDefault="00DE69D5" w:rsidP="00DE69D5">
      <w:pPr>
        <w:widowControl/>
        <w:jc w:val="left"/>
        <w:rPr>
          <w:ins w:id="1260" w:author="Nagi Moriyama" w:date="2024-10-10T09:32:00Z" w16du:dateUtc="2024-10-10T00:32:00Z"/>
          <w:rFonts w:ascii="ＭＳ 明朝" w:eastAsia="ＭＳ 明朝" w:hAnsi="ＭＳ 明朝" w:cs="ＭＳ Ｐゴシック"/>
          <w:color w:val="000000"/>
          <w:kern w:val="0"/>
          <w:szCs w:val="21"/>
        </w:rPr>
      </w:pPr>
      <w:ins w:id="1261" w:author="Nagi Moriyama" w:date="2024-10-10T09:32:00Z" w16du:dateUtc="2024-10-10T00:32: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1352B9B0" w14:textId="77777777" w:rsidR="00DE69D5" w:rsidRPr="000A0D4C" w:rsidRDefault="00DE69D5" w:rsidP="00DE69D5">
      <w:pPr>
        <w:widowControl/>
        <w:jc w:val="left"/>
        <w:rPr>
          <w:ins w:id="1262" w:author="Nagi Moriyama" w:date="2024-10-10T09:32:00Z" w16du:dateUtc="2024-10-10T00:32:00Z"/>
          <w:rFonts w:ascii="Hiragino Kaku Gothic ProN" w:eastAsia="ＭＳ Ｐゴシック" w:hAnsi="Hiragino Kaku Gothic ProN" w:cs="ＭＳ Ｐゴシック"/>
          <w:color w:val="47413D"/>
          <w:kern w:val="0"/>
          <w:szCs w:val="21"/>
        </w:rPr>
      </w:pPr>
      <w:ins w:id="1263"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67AA58E5" w14:textId="77777777" w:rsidR="00DE69D5" w:rsidRPr="000A0D4C" w:rsidRDefault="00DE69D5" w:rsidP="00DE69D5">
      <w:pPr>
        <w:widowControl/>
        <w:jc w:val="left"/>
        <w:rPr>
          <w:ins w:id="1264" w:author="Nagi Moriyama" w:date="2024-10-10T09:32:00Z" w16du:dateUtc="2024-10-10T00:32:00Z"/>
          <w:rFonts w:ascii="Hiragino Kaku Gothic ProN" w:eastAsia="ＭＳ Ｐゴシック" w:hAnsi="Hiragino Kaku Gothic ProN" w:cs="ＭＳ Ｐゴシック"/>
          <w:color w:val="47413D"/>
          <w:kern w:val="0"/>
          <w:szCs w:val="21"/>
        </w:rPr>
      </w:pPr>
      <w:ins w:id="1265"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0D213FBB" w14:textId="77777777" w:rsidR="00DE69D5" w:rsidRPr="000A0D4C" w:rsidRDefault="00DE69D5" w:rsidP="00DE69D5">
      <w:pPr>
        <w:widowControl/>
        <w:jc w:val="left"/>
        <w:rPr>
          <w:ins w:id="1266" w:author="Nagi Moriyama" w:date="2024-10-10T09:32:00Z" w16du:dateUtc="2024-10-10T00:32:00Z"/>
          <w:rFonts w:ascii="Hiragino Kaku Gothic ProN" w:eastAsia="ＭＳ Ｐゴシック" w:hAnsi="Hiragino Kaku Gothic ProN" w:cs="ＭＳ Ｐゴシック"/>
          <w:color w:val="47413D"/>
          <w:kern w:val="0"/>
          <w:szCs w:val="21"/>
        </w:rPr>
      </w:pPr>
      <w:ins w:id="1267"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4F96AA0C" w14:textId="77777777" w:rsidR="00DE69D5" w:rsidRPr="00E367C6" w:rsidRDefault="00DE69D5" w:rsidP="00DE69D5">
      <w:pPr>
        <w:widowControl/>
        <w:spacing w:after="240"/>
        <w:jc w:val="left"/>
        <w:rPr>
          <w:ins w:id="1268" w:author="Nagi Moriyama" w:date="2024-10-10T09:32:00Z" w16du:dateUtc="2024-10-10T00:32:00Z"/>
          <w:rFonts w:ascii="ＭＳ 明朝" w:eastAsia="ＭＳ 明朝" w:hAnsi="ＭＳ 明朝" w:cs="ＭＳ Ｐゴシック"/>
          <w:color w:val="000000" w:themeColor="text1"/>
          <w:kern w:val="0"/>
          <w:szCs w:val="21"/>
        </w:rPr>
      </w:pPr>
      <w:ins w:id="1269"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62066247" w14:textId="77777777" w:rsidR="00DE69D5" w:rsidRPr="00E367C6" w:rsidRDefault="00DE69D5" w:rsidP="00DE69D5">
      <w:pPr>
        <w:widowControl/>
        <w:jc w:val="left"/>
        <w:rPr>
          <w:ins w:id="1270"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271"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29F5286B" w14:textId="77777777" w:rsidR="00DE69D5" w:rsidRPr="00E367C6" w:rsidRDefault="00DE69D5" w:rsidP="00DE69D5">
      <w:pPr>
        <w:widowControl/>
        <w:jc w:val="left"/>
        <w:rPr>
          <w:ins w:id="1272"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273"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3D1C568E" w14:textId="77777777" w:rsidR="00DE69D5" w:rsidRPr="00E367C6" w:rsidRDefault="00DE69D5" w:rsidP="00DE69D5">
      <w:pPr>
        <w:widowControl/>
        <w:jc w:val="left"/>
        <w:rPr>
          <w:ins w:id="1274"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275"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03315C95" w14:textId="77777777" w:rsidR="00DE69D5" w:rsidRPr="00E367C6" w:rsidRDefault="00DE69D5" w:rsidP="00DE69D5">
      <w:pPr>
        <w:widowControl/>
        <w:jc w:val="left"/>
        <w:rPr>
          <w:ins w:id="1276"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277"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17B96F30" w14:textId="77777777" w:rsidR="00DE69D5" w:rsidRPr="00E367C6" w:rsidRDefault="00DE69D5" w:rsidP="00DE69D5">
      <w:pPr>
        <w:widowControl/>
        <w:jc w:val="left"/>
        <w:rPr>
          <w:ins w:id="1278" w:author="Nagi Moriyama" w:date="2024-10-10T09:32:00Z" w16du:dateUtc="2024-10-10T00:32:00Z"/>
          <w:rFonts w:ascii="ＭＳ 明朝" w:eastAsia="ＭＳ 明朝" w:hAnsi="ＭＳ 明朝" w:cs="ＭＳ Ｐゴシック"/>
          <w:color w:val="000000" w:themeColor="text1"/>
          <w:kern w:val="0"/>
          <w:szCs w:val="21"/>
        </w:rPr>
      </w:pPr>
      <w:ins w:id="1279"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2F96BE4A"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66CE886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w:t>
      </w:r>
      <w:del w:id="1280"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1281"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1282"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1283"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1284"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1285"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286" w:author="Nagi Moriyama" w:date="2024-10-10T09:28:00Z" w16du:dateUtc="2024-10-10T00:28:00Z">
        <w:r>
          <w:rPr>
            <w:rFonts w:ascii="ＭＳ 明朝" w:eastAsia="ＭＳ 明朝" w:hAnsi="ＭＳ 明朝" w:cs="ＭＳ Ｐゴシック"/>
            <w:color w:val="000000"/>
            <w:kern w:val="0"/>
            <w:szCs w:val="21"/>
          </w:rPr>
          <w:t>1</w:t>
        </w:r>
      </w:ins>
      <w:del w:id="1287"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1C53F48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1288"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1289"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1290"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291" w:author="Nagi Moriyama" w:date="2024-10-10T09:28:00Z" w16du:dateUtc="2024-10-10T00:28:00Z">
        <w:r>
          <w:rPr>
            <w:rFonts w:ascii="ＭＳ 明朝" w:eastAsia="ＭＳ 明朝" w:hAnsi="ＭＳ 明朝" w:cs="ＭＳ Ｐゴシック"/>
            <w:color w:val="000000"/>
            <w:kern w:val="0"/>
            <w:szCs w:val="21"/>
          </w:rPr>
          <w:t>2</w:t>
        </w:r>
      </w:ins>
      <w:del w:id="1292"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5BD94E83"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1293" w:author="Nagi Moriyama" w:date="2024-10-10T09:29:00Z" w16du:dateUtc="2024-10-10T00:29:00Z">
        <w:r>
          <w:rPr>
            <w:rFonts w:ascii="ＭＳ 明朝" w:eastAsia="ＭＳ 明朝" w:hAnsi="ＭＳ 明朝" w:cs="ＭＳ Ｐゴシック" w:hint="eastAsia"/>
            <w:color w:val="000000"/>
            <w:kern w:val="0"/>
            <w:szCs w:val="21"/>
          </w:rPr>
          <w:t>甲</w:t>
        </w:r>
      </w:ins>
      <w:del w:id="1294"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1295"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3AA5E583"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w:t>
      </w:r>
      <w:r w:rsidRPr="00DE69D5">
        <w:rPr>
          <w:rFonts w:ascii="ＭＳ 明朝" w:eastAsia="ＭＳ 明朝" w:hAnsi="ＭＳ 明朝" w:cs="ＭＳ Ｐゴシック" w:hint="eastAsia"/>
          <w:i/>
          <w:iCs/>
          <w:color w:val="000000"/>
          <w:kern w:val="0"/>
          <w:szCs w:val="21"/>
          <w:rPrChange w:id="1296"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1297"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1298"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1299"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096297FA" w14:textId="77777777" w:rsidR="00DE69D5" w:rsidRPr="00A9493C" w:rsidRDefault="00DE69D5" w:rsidP="00DE69D5"/>
    <w:p w14:paraId="266D0CF1"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0963917"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1300" w:author="Nagi Moriyama" w:date="2024-10-10T09:29:00Z" w16du:dateUtc="2024-10-10T00:29:00Z">
        <w:r>
          <w:rPr>
            <w:rFonts w:ascii="ＭＳ 明朝" w:eastAsia="ＭＳ 明朝" w:hAnsi="ＭＳ 明朝" w:cs="ＭＳ Ｐゴシック" w:hint="eastAsia"/>
            <w:color w:val="000000"/>
            <w:kern w:val="0"/>
            <w:szCs w:val="21"/>
          </w:rPr>
          <w:t>事前</w:t>
        </w:r>
      </w:ins>
      <w:del w:id="1301"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1302"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1303"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5E190264"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1304"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1305"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1306" w:author="Nagi Moriyama" w:date="2024-10-10T09:29:00Z" w16du:dateUtc="2024-10-10T00:29:00Z">
        <w:r>
          <w:rPr>
            <w:rFonts w:ascii="ＭＳ 明朝" w:eastAsia="ＭＳ 明朝" w:hAnsi="ＭＳ 明朝" w:cs="ＭＳ Ｐゴシック" w:hint="eastAsia"/>
            <w:color w:val="000000"/>
            <w:kern w:val="0"/>
            <w:szCs w:val="21"/>
          </w:rPr>
          <w:t>著作物</w:t>
        </w:r>
      </w:ins>
      <w:del w:id="1307"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007DAAC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00D056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E9454D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w:t>
      </w:r>
      <w:ins w:id="1308"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130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5B86E7F6" w14:textId="77777777" w:rsidR="00DE69D5" w:rsidRPr="000A0D4C" w:rsidDel="00DE69D5" w:rsidRDefault="00DE69D5" w:rsidP="00DE69D5">
      <w:pPr>
        <w:widowControl/>
        <w:jc w:val="left"/>
        <w:rPr>
          <w:del w:id="1310"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1311"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131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617DA2E1"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2BDE7BC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13EC282" w14:textId="77777777" w:rsidR="00DE69D5" w:rsidRPr="000A0D4C" w:rsidDel="00DE69D5" w:rsidRDefault="00DE69D5" w:rsidP="00DE69D5">
      <w:pPr>
        <w:widowControl/>
        <w:jc w:val="left"/>
        <w:rPr>
          <w:del w:id="1313"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131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2FB8A07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315"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316" w:author="Nagi Moriyama" w:date="2024-10-10T09:30:00Z" w16du:dateUtc="2024-10-10T00:30:00Z">
        <w:r>
          <w:rPr>
            <w:rFonts w:ascii="ＭＳ 明朝" w:eastAsia="ＭＳ 明朝" w:hAnsi="ＭＳ 明朝" w:cs="ＭＳ Ｐゴシック"/>
            <w:color w:val="000000"/>
            <w:kern w:val="0"/>
            <w:szCs w:val="21"/>
          </w:rPr>
          <w:t>6</w:t>
        </w:r>
      </w:ins>
      <w:del w:id="1317"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58F0A14A" w14:textId="77777777" w:rsidR="00DE69D5" w:rsidRDefault="00DE69D5" w:rsidP="00DE69D5">
      <w:pPr>
        <w:widowControl/>
        <w:jc w:val="left"/>
        <w:rPr>
          <w:ins w:id="1318"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w:t>
      </w:r>
      <w:r w:rsidRPr="000A0D4C">
        <w:rPr>
          <w:rFonts w:ascii="ＭＳ 明朝" w:eastAsia="ＭＳ 明朝" w:hAnsi="ＭＳ 明朝" w:cs="ＭＳ Ｐゴシック" w:hint="eastAsia"/>
          <w:color w:val="000000"/>
          <w:kern w:val="0"/>
          <w:szCs w:val="21"/>
        </w:rPr>
        <w:lastRenderedPageBreak/>
        <w:t>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2268663B" w14:textId="77777777" w:rsidR="00DE69D5" w:rsidRPr="000A0D4C" w:rsidRDefault="00DE69D5" w:rsidP="00DE69D5">
      <w:pPr>
        <w:widowControl/>
        <w:jc w:val="left"/>
        <w:rPr>
          <w:ins w:id="1319" w:author="Nagi Moriyama" w:date="2024-10-10T09:30:00Z" w16du:dateUtc="2024-10-10T00:30:00Z"/>
          <w:rFonts w:ascii="Hiragino Kaku Gothic ProN" w:eastAsia="ＭＳ Ｐゴシック" w:hAnsi="Hiragino Kaku Gothic ProN" w:cs="ＭＳ Ｐゴシック"/>
          <w:color w:val="47413D"/>
          <w:kern w:val="0"/>
          <w:szCs w:val="21"/>
        </w:rPr>
      </w:pPr>
      <w:ins w:id="1320"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1321"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1A26B0D0" w14:textId="77777777" w:rsidR="00DE69D5" w:rsidRDefault="00DE69D5" w:rsidP="00DE69D5">
      <w:pPr>
        <w:widowControl/>
        <w:jc w:val="left"/>
        <w:rPr>
          <w:ins w:id="1322" w:author="Nagi Moriyama" w:date="2024-10-10T09:30:00Z" w16du:dateUtc="2024-10-10T00:30:00Z"/>
          <w:rFonts w:ascii="ＭＳ 明朝" w:eastAsia="ＭＳ 明朝" w:hAnsi="ＭＳ 明朝" w:cs="ＭＳ Ｐゴシック"/>
          <w:color w:val="000000"/>
          <w:kern w:val="0"/>
          <w:szCs w:val="21"/>
        </w:rPr>
      </w:pPr>
      <w:ins w:id="1323"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5959EB0F" w14:textId="77777777" w:rsidR="00DE69D5" w:rsidRPr="000A0D4C" w:rsidDel="00DE69D5" w:rsidRDefault="00DE69D5" w:rsidP="00DE69D5">
      <w:pPr>
        <w:widowControl/>
        <w:jc w:val="left"/>
        <w:rPr>
          <w:del w:id="1324"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1325"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699B93E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32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08730D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2D6942A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A2DFFDE"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1327"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1328" w:author="Nagi Moriyama" w:date="2024-10-10T09:31:00Z" w16du:dateUtc="2024-10-10T00:31:00Z">
        <w:r>
          <w:rPr>
            <w:rFonts w:ascii="ＭＳ 明朝" w:eastAsia="ＭＳ 明朝" w:hAnsi="ＭＳ 明朝" w:cs="ＭＳ Ｐゴシック" w:hint="eastAsia"/>
            <w:color w:val="000000" w:themeColor="text1"/>
            <w:kern w:val="0"/>
            <w:szCs w:val="21"/>
          </w:rPr>
          <w:t>（</w:t>
        </w:r>
      </w:ins>
      <w:ins w:id="1329"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1BDB84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65319FD"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D18E078"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lastRenderedPageBreak/>
        <w:t>甲及び乙は、本契約実施に関して知り得た秘密を、その管理に必要な処置をし、本業務の遂行以外の目的に使用してはならない。</w:t>
      </w:r>
    </w:p>
    <w:p w14:paraId="2E68221A"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BF1165C"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AF3BC3D" w14:textId="77777777" w:rsidR="00DE69D5" w:rsidRDefault="00DE69D5" w:rsidP="00DE69D5">
      <w:pPr>
        <w:widowControl/>
        <w:jc w:val="left"/>
        <w:rPr>
          <w:ins w:id="1330" w:author="Nagi Moriyama" w:date="2024-10-10T09:31:00Z" w16du:dateUtc="2024-10-10T00:31:00Z"/>
          <w:rFonts w:ascii="Hiragino Kaku Gothic ProN" w:eastAsia="ＭＳ Ｐゴシック" w:hAnsi="Hiragino Kaku Gothic ProN" w:cs="ＭＳ Ｐゴシック"/>
          <w:color w:val="47413D"/>
          <w:kern w:val="0"/>
          <w:szCs w:val="21"/>
        </w:rPr>
      </w:pPr>
    </w:p>
    <w:p w14:paraId="13892A8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331"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103169F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52BBECCB"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0E781871"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304E61B9" w14:textId="77777777" w:rsidR="00DE69D5" w:rsidRPr="00A9493C" w:rsidRDefault="00DE69D5" w:rsidP="00DE69D5"/>
    <w:p w14:paraId="4A07B24D"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4500160"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2C518BB4"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4F694B5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157BFF0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50F29E4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06AE1C1A"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6078C7E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49A5E3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011DF1CD"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74D1FC5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36C9AE22"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722A133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32FD5A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D2576F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15193C8"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19F4662"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65BF891"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15B99C8"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22775F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EE50BDA"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404677E" w14:textId="77777777" w:rsidR="00DE69D5" w:rsidRDefault="00DE69D5" w:rsidP="00DE69D5">
      <w:pPr>
        <w:widowControl/>
        <w:jc w:val="left"/>
        <w:rPr>
          <w:ins w:id="1332" w:author="Nagi Moriyama" w:date="2024-10-10T09:32:00Z" w16du:dateUtc="2024-10-10T00:32:00Z"/>
          <w:rFonts w:ascii="Hiragino Kaku Gothic ProN" w:eastAsia="ＭＳ Ｐゴシック" w:hAnsi="Hiragino Kaku Gothic ProN" w:cs="ＭＳ Ｐゴシック"/>
          <w:color w:val="47413D"/>
          <w:kern w:val="0"/>
          <w:szCs w:val="21"/>
        </w:rPr>
      </w:pPr>
    </w:p>
    <w:p w14:paraId="3802F037" w14:textId="77777777" w:rsidR="00DE69D5" w:rsidRPr="000A0D4C" w:rsidRDefault="00DE69D5" w:rsidP="00DE69D5">
      <w:pPr>
        <w:widowControl/>
        <w:jc w:val="left"/>
        <w:rPr>
          <w:ins w:id="1333" w:author="Nagi Moriyama" w:date="2024-10-10T09:32:00Z" w16du:dateUtc="2024-10-10T00:32:00Z"/>
          <w:rFonts w:ascii="Hiragino Kaku Gothic ProN" w:eastAsia="ＭＳ Ｐゴシック" w:hAnsi="Hiragino Kaku Gothic ProN" w:cs="ＭＳ Ｐゴシック"/>
          <w:color w:val="47413D"/>
          <w:kern w:val="0"/>
          <w:szCs w:val="21"/>
        </w:rPr>
      </w:pPr>
      <w:ins w:id="1334"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63C64499" w14:textId="77777777" w:rsidR="00DE69D5" w:rsidRPr="000A0D4C" w:rsidRDefault="00DE69D5" w:rsidP="00DE69D5">
      <w:pPr>
        <w:widowControl/>
        <w:jc w:val="left"/>
        <w:rPr>
          <w:ins w:id="1335" w:author="Nagi Moriyama" w:date="2024-10-10T09:32:00Z" w16du:dateUtc="2024-10-10T00:32:00Z"/>
          <w:rFonts w:ascii="Hiragino Kaku Gothic ProN" w:eastAsia="ＭＳ Ｐゴシック" w:hAnsi="Hiragino Kaku Gothic ProN" w:cs="ＭＳ Ｐゴシック"/>
          <w:color w:val="47413D"/>
          <w:kern w:val="0"/>
          <w:szCs w:val="21"/>
        </w:rPr>
      </w:pPr>
      <w:ins w:id="1336"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48427A86" w14:textId="77777777" w:rsidR="00DE69D5" w:rsidRDefault="00DE69D5" w:rsidP="00DE69D5">
      <w:pPr>
        <w:widowControl/>
        <w:jc w:val="left"/>
        <w:rPr>
          <w:ins w:id="1337" w:author="Nagi Moriyama" w:date="2024-10-10T09:32:00Z" w16du:dateUtc="2024-10-10T00:32:00Z"/>
          <w:rFonts w:ascii="ＭＳ 明朝" w:eastAsia="ＭＳ 明朝" w:hAnsi="ＭＳ 明朝" w:cs="ＭＳ Ｐゴシック"/>
          <w:color w:val="000000"/>
          <w:kern w:val="0"/>
          <w:szCs w:val="21"/>
        </w:rPr>
      </w:pPr>
      <w:ins w:id="1338"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39633175" w14:textId="77777777" w:rsidR="00DE69D5" w:rsidRPr="00A9493C" w:rsidRDefault="00DE69D5" w:rsidP="00DE69D5">
      <w:pPr>
        <w:widowControl/>
        <w:jc w:val="left"/>
        <w:rPr>
          <w:ins w:id="1339" w:author="Nagi Moriyama" w:date="2024-10-10T09:32:00Z" w16du:dateUtc="2024-10-10T00:32:00Z"/>
          <w:rFonts w:ascii="ＭＳ 明朝" w:eastAsia="ＭＳ 明朝" w:hAnsi="ＭＳ 明朝" w:cs="ＭＳ Ｐゴシック"/>
          <w:color w:val="000000"/>
          <w:kern w:val="0"/>
          <w:szCs w:val="21"/>
        </w:rPr>
      </w:pPr>
      <w:ins w:id="1340"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2D6D39FC" w14:textId="77777777" w:rsidR="00DE69D5" w:rsidRPr="00A9493C" w:rsidRDefault="00DE69D5" w:rsidP="00DE69D5">
      <w:pPr>
        <w:rPr>
          <w:ins w:id="1341" w:author="Nagi Moriyama" w:date="2024-10-10T09:32:00Z" w16du:dateUtc="2024-10-10T00:32:00Z"/>
        </w:rPr>
      </w:pPr>
    </w:p>
    <w:p w14:paraId="52564247" w14:textId="77777777" w:rsidR="00DE69D5" w:rsidRDefault="00DE69D5" w:rsidP="00DE69D5">
      <w:pPr>
        <w:widowControl/>
        <w:jc w:val="left"/>
        <w:rPr>
          <w:ins w:id="1342" w:author="Nagi Moriyama" w:date="2024-10-10T09:32:00Z" w16du:dateUtc="2024-10-10T00:32:00Z"/>
          <w:rFonts w:ascii="ＭＳ 明朝" w:eastAsia="ＭＳ 明朝" w:hAnsi="ＭＳ 明朝" w:cs="ＭＳ Ｐゴシック"/>
          <w:color w:val="000000"/>
          <w:kern w:val="0"/>
          <w:szCs w:val="21"/>
        </w:rPr>
      </w:pPr>
      <w:ins w:id="1343" w:author="Nagi Moriyama" w:date="2024-10-10T09:32:00Z" w16du:dateUtc="2024-10-10T00:32:00Z">
        <w:r>
          <w:rPr>
            <w:rFonts w:ascii="ＭＳ 明朝" w:eastAsia="ＭＳ 明朝" w:hAnsi="ＭＳ 明朝" w:cs="ＭＳ Ｐゴシック" w:hint="eastAsia"/>
            <w:color w:val="000000"/>
            <w:kern w:val="0"/>
            <w:szCs w:val="21"/>
          </w:rPr>
          <w:t>第３条（競業避止義務）</w:t>
        </w:r>
      </w:ins>
    </w:p>
    <w:p w14:paraId="52396D71" w14:textId="77777777" w:rsidR="00DE69D5" w:rsidRDefault="00DE69D5" w:rsidP="00DE69D5">
      <w:pPr>
        <w:widowControl/>
        <w:jc w:val="left"/>
        <w:rPr>
          <w:ins w:id="1344" w:author="Nagi Moriyama" w:date="2024-10-10T09:32:00Z" w16du:dateUtc="2024-10-10T00:32:00Z"/>
          <w:rFonts w:ascii="ＭＳ 明朝" w:eastAsia="ＭＳ 明朝" w:hAnsi="ＭＳ 明朝" w:cs="ＭＳ Ｐゴシック"/>
          <w:color w:val="000000"/>
          <w:kern w:val="0"/>
          <w:szCs w:val="21"/>
        </w:rPr>
      </w:pPr>
      <w:ins w:id="1345"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0028651E" w14:textId="77777777" w:rsidR="00DE69D5" w:rsidRDefault="00DE69D5" w:rsidP="00DE69D5">
      <w:pPr>
        <w:widowControl/>
        <w:jc w:val="left"/>
        <w:rPr>
          <w:ins w:id="1346" w:author="Nagi Moriyama" w:date="2024-10-10T09:32:00Z" w16du:dateUtc="2024-10-10T00:32:00Z"/>
          <w:rFonts w:ascii="ＭＳ 明朝" w:eastAsia="ＭＳ 明朝" w:hAnsi="ＭＳ 明朝" w:cs="ＭＳ Ｐゴシック"/>
          <w:color w:val="000000"/>
          <w:kern w:val="0"/>
          <w:szCs w:val="21"/>
        </w:rPr>
      </w:pPr>
      <w:ins w:id="1347"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28BBD3F1" w14:textId="77777777" w:rsidR="00DE69D5" w:rsidRPr="000A0D4C" w:rsidRDefault="00DE69D5" w:rsidP="00DE69D5">
      <w:pPr>
        <w:widowControl/>
        <w:jc w:val="left"/>
        <w:rPr>
          <w:ins w:id="1348" w:author="Nagi Moriyama" w:date="2024-10-10T09:32:00Z" w16du:dateUtc="2024-10-10T00:32:00Z"/>
          <w:rFonts w:ascii="Hiragino Kaku Gothic ProN" w:eastAsia="ＭＳ Ｐゴシック" w:hAnsi="Hiragino Kaku Gothic ProN" w:cs="ＭＳ Ｐゴシック"/>
          <w:color w:val="47413D"/>
          <w:kern w:val="0"/>
          <w:szCs w:val="21"/>
        </w:rPr>
      </w:pPr>
      <w:ins w:id="1349"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48BE8630" w14:textId="77777777" w:rsidR="00DE69D5" w:rsidRPr="000A0D4C" w:rsidRDefault="00DE69D5" w:rsidP="00DE69D5">
      <w:pPr>
        <w:widowControl/>
        <w:jc w:val="left"/>
        <w:rPr>
          <w:ins w:id="1350" w:author="Nagi Moriyama" w:date="2024-10-10T09:32:00Z" w16du:dateUtc="2024-10-10T00:32:00Z"/>
          <w:rFonts w:ascii="Hiragino Kaku Gothic ProN" w:eastAsia="ＭＳ Ｐゴシック" w:hAnsi="Hiragino Kaku Gothic ProN" w:cs="ＭＳ Ｐゴシック"/>
          <w:color w:val="47413D"/>
          <w:kern w:val="0"/>
          <w:szCs w:val="21"/>
        </w:rPr>
      </w:pPr>
      <w:ins w:id="1351"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502ECC28" w14:textId="77777777" w:rsidR="00DE69D5" w:rsidRPr="000A0D4C" w:rsidRDefault="00DE69D5" w:rsidP="00DE69D5">
      <w:pPr>
        <w:widowControl/>
        <w:jc w:val="left"/>
        <w:rPr>
          <w:ins w:id="1352" w:author="Nagi Moriyama" w:date="2024-10-10T09:32:00Z" w16du:dateUtc="2024-10-10T00:32:00Z"/>
          <w:rFonts w:ascii="Hiragino Kaku Gothic ProN" w:eastAsia="ＭＳ Ｐゴシック" w:hAnsi="Hiragino Kaku Gothic ProN" w:cs="ＭＳ Ｐゴシック"/>
          <w:color w:val="47413D"/>
          <w:kern w:val="0"/>
          <w:szCs w:val="21"/>
        </w:rPr>
      </w:pPr>
      <w:ins w:id="1353"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2E5B09E0" w14:textId="77777777" w:rsidR="00DE69D5" w:rsidRPr="000A0D4C" w:rsidRDefault="00DE69D5" w:rsidP="00DE69D5">
      <w:pPr>
        <w:widowControl/>
        <w:jc w:val="left"/>
        <w:rPr>
          <w:ins w:id="1354" w:author="Nagi Moriyama" w:date="2024-10-10T09:32:00Z" w16du:dateUtc="2024-10-10T00:32:00Z"/>
          <w:rFonts w:ascii="ＭＳ 明朝" w:eastAsia="ＭＳ 明朝" w:hAnsi="ＭＳ 明朝" w:cs="ＭＳ Ｐゴシック"/>
          <w:color w:val="000000"/>
          <w:kern w:val="0"/>
          <w:szCs w:val="21"/>
        </w:rPr>
      </w:pPr>
      <w:ins w:id="1355"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7596AD10" w14:textId="77777777" w:rsidR="00DE69D5" w:rsidRPr="000A0D4C" w:rsidRDefault="00DE69D5" w:rsidP="00DE69D5">
      <w:pPr>
        <w:widowControl/>
        <w:jc w:val="left"/>
        <w:rPr>
          <w:ins w:id="1356" w:author="Nagi Moriyama" w:date="2024-10-10T09:32:00Z" w16du:dateUtc="2024-10-10T00:32:00Z"/>
          <w:rFonts w:ascii="Hiragino Kaku Gothic ProN" w:eastAsia="ＭＳ Ｐゴシック" w:hAnsi="Hiragino Kaku Gothic ProN" w:cs="ＭＳ Ｐゴシック"/>
          <w:color w:val="47413D"/>
          <w:kern w:val="0"/>
          <w:szCs w:val="21"/>
        </w:rPr>
      </w:pPr>
      <w:ins w:id="1357"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307A4516" w14:textId="77777777" w:rsidR="00DE69D5" w:rsidRPr="000A0D4C" w:rsidRDefault="00DE69D5" w:rsidP="00DE69D5">
      <w:pPr>
        <w:widowControl/>
        <w:jc w:val="left"/>
        <w:rPr>
          <w:ins w:id="1358" w:author="Nagi Moriyama" w:date="2024-10-10T09:32:00Z" w16du:dateUtc="2024-10-10T00:32:00Z"/>
          <w:rFonts w:ascii="Hiragino Kaku Gothic ProN" w:eastAsia="ＭＳ Ｐゴシック" w:hAnsi="Hiragino Kaku Gothic ProN" w:cs="ＭＳ Ｐゴシック"/>
          <w:color w:val="47413D"/>
          <w:kern w:val="0"/>
          <w:szCs w:val="21"/>
        </w:rPr>
      </w:pPr>
      <w:ins w:id="1359"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5DB923A6" w14:textId="77777777" w:rsidR="00DE69D5" w:rsidRDefault="00DE69D5" w:rsidP="00DE69D5">
      <w:pPr>
        <w:widowControl/>
        <w:jc w:val="left"/>
        <w:rPr>
          <w:ins w:id="1360" w:author="Nagi Moriyama" w:date="2024-10-10T09:32:00Z" w16du:dateUtc="2024-10-10T00:32:00Z"/>
          <w:rFonts w:ascii="ＭＳ 明朝" w:eastAsia="ＭＳ 明朝" w:hAnsi="ＭＳ 明朝" w:cs="ＭＳ Ｐゴシック"/>
          <w:color w:val="000000"/>
          <w:kern w:val="0"/>
          <w:szCs w:val="21"/>
        </w:rPr>
      </w:pPr>
      <w:ins w:id="1361"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22997C29" w14:textId="77777777" w:rsidR="00DE69D5" w:rsidRPr="000A0D4C" w:rsidRDefault="00DE69D5" w:rsidP="00DE69D5">
      <w:pPr>
        <w:widowControl/>
        <w:jc w:val="left"/>
        <w:rPr>
          <w:ins w:id="1362" w:author="Nagi Moriyama" w:date="2024-10-10T09:32:00Z" w16du:dateUtc="2024-10-10T00:32:00Z"/>
          <w:rFonts w:ascii="Hiragino Kaku Gothic ProN" w:eastAsia="ＭＳ Ｐゴシック" w:hAnsi="Hiragino Kaku Gothic ProN" w:cs="ＭＳ Ｐゴシック"/>
          <w:color w:val="47413D"/>
          <w:kern w:val="0"/>
          <w:szCs w:val="21"/>
        </w:rPr>
      </w:pPr>
      <w:ins w:id="1363"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753CF719" w14:textId="77777777" w:rsidR="00DE69D5" w:rsidRDefault="00DE69D5" w:rsidP="00DE69D5">
      <w:pPr>
        <w:widowControl/>
        <w:jc w:val="left"/>
        <w:rPr>
          <w:ins w:id="1364" w:author="Nagi Moriyama" w:date="2024-10-10T09:32:00Z" w16du:dateUtc="2024-10-10T00:32:00Z"/>
          <w:rFonts w:ascii="ＭＳ 明朝" w:eastAsia="ＭＳ 明朝" w:hAnsi="ＭＳ 明朝" w:cs="ＭＳ Ｐゴシック"/>
          <w:color w:val="000000"/>
          <w:kern w:val="0"/>
          <w:szCs w:val="21"/>
        </w:rPr>
      </w:pPr>
      <w:ins w:id="1365" w:author="Nagi Moriyama" w:date="2024-10-10T09:32:00Z" w16du:dateUtc="2024-10-10T00:32: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3EE081DA" w14:textId="77777777" w:rsidR="00DE69D5" w:rsidRPr="000A0D4C" w:rsidRDefault="00DE69D5" w:rsidP="00DE69D5">
      <w:pPr>
        <w:widowControl/>
        <w:jc w:val="left"/>
        <w:rPr>
          <w:ins w:id="1366" w:author="Nagi Moriyama" w:date="2024-10-10T09:32:00Z" w16du:dateUtc="2024-10-10T00:32:00Z"/>
          <w:rFonts w:ascii="Hiragino Kaku Gothic ProN" w:eastAsia="ＭＳ Ｐゴシック" w:hAnsi="Hiragino Kaku Gothic ProN" w:cs="ＭＳ Ｐゴシック"/>
          <w:color w:val="47413D"/>
          <w:kern w:val="0"/>
          <w:szCs w:val="21"/>
        </w:rPr>
      </w:pPr>
      <w:ins w:id="1367"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45E26721" w14:textId="77777777" w:rsidR="00DE69D5" w:rsidRPr="000A0D4C" w:rsidRDefault="00DE69D5" w:rsidP="00DE69D5">
      <w:pPr>
        <w:widowControl/>
        <w:jc w:val="left"/>
        <w:rPr>
          <w:ins w:id="1368" w:author="Nagi Moriyama" w:date="2024-10-10T09:32:00Z" w16du:dateUtc="2024-10-10T00:32:00Z"/>
          <w:rFonts w:ascii="Hiragino Kaku Gothic ProN" w:eastAsia="ＭＳ Ｐゴシック" w:hAnsi="Hiragino Kaku Gothic ProN" w:cs="ＭＳ Ｐゴシック"/>
          <w:color w:val="47413D"/>
          <w:kern w:val="0"/>
          <w:szCs w:val="21"/>
        </w:rPr>
      </w:pPr>
      <w:ins w:id="1369" w:author="Nagi Moriyama" w:date="2024-10-10T09:32:00Z" w16du:dateUtc="2024-10-10T00:32:00Z">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199B3C26" w14:textId="77777777" w:rsidR="00DE69D5" w:rsidRPr="000A0D4C" w:rsidRDefault="00DE69D5" w:rsidP="00DE69D5">
      <w:pPr>
        <w:widowControl/>
        <w:jc w:val="left"/>
        <w:rPr>
          <w:ins w:id="1370" w:author="Nagi Moriyama" w:date="2024-10-10T09:32:00Z" w16du:dateUtc="2024-10-10T00:32:00Z"/>
          <w:rFonts w:ascii="Hiragino Kaku Gothic ProN" w:eastAsia="ＭＳ Ｐゴシック" w:hAnsi="Hiragino Kaku Gothic ProN" w:cs="ＭＳ Ｐゴシック"/>
          <w:color w:val="47413D"/>
          <w:kern w:val="0"/>
          <w:szCs w:val="21"/>
        </w:rPr>
      </w:pPr>
      <w:ins w:id="1371"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735F4B81" w14:textId="77777777" w:rsidR="00DE69D5" w:rsidRPr="00E367C6" w:rsidRDefault="00DE69D5" w:rsidP="00DE69D5">
      <w:pPr>
        <w:widowControl/>
        <w:spacing w:after="240"/>
        <w:jc w:val="left"/>
        <w:rPr>
          <w:ins w:id="1372" w:author="Nagi Moriyama" w:date="2024-10-10T09:32:00Z" w16du:dateUtc="2024-10-10T00:32:00Z"/>
          <w:rFonts w:ascii="ＭＳ 明朝" w:eastAsia="ＭＳ 明朝" w:hAnsi="ＭＳ 明朝" w:cs="ＭＳ Ｐゴシック"/>
          <w:color w:val="000000" w:themeColor="text1"/>
          <w:kern w:val="0"/>
          <w:szCs w:val="21"/>
        </w:rPr>
      </w:pPr>
      <w:ins w:id="1373"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lastRenderedPageBreak/>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29E07B91" w14:textId="77777777" w:rsidR="00DE69D5" w:rsidRPr="00E367C6" w:rsidRDefault="00DE69D5" w:rsidP="00DE69D5">
      <w:pPr>
        <w:widowControl/>
        <w:jc w:val="left"/>
        <w:rPr>
          <w:ins w:id="1374"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375"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23F12C24" w14:textId="77777777" w:rsidR="00DE69D5" w:rsidRPr="00E367C6" w:rsidRDefault="00DE69D5" w:rsidP="00DE69D5">
      <w:pPr>
        <w:widowControl/>
        <w:jc w:val="left"/>
        <w:rPr>
          <w:ins w:id="1376"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377"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763718F9" w14:textId="77777777" w:rsidR="00DE69D5" w:rsidRPr="00E367C6" w:rsidRDefault="00DE69D5" w:rsidP="00DE69D5">
      <w:pPr>
        <w:widowControl/>
        <w:jc w:val="left"/>
        <w:rPr>
          <w:ins w:id="1378"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379"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3AC5F5A1" w14:textId="77777777" w:rsidR="00DE69D5" w:rsidRPr="00E367C6" w:rsidRDefault="00DE69D5" w:rsidP="00DE69D5">
      <w:pPr>
        <w:widowControl/>
        <w:jc w:val="left"/>
        <w:rPr>
          <w:ins w:id="1380"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381"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576CEDFD" w14:textId="77777777" w:rsidR="00DE69D5" w:rsidRPr="00E367C6" w:rsidRDefault="00DE69D5" w:rsidP="00DE69D5">
      <w:pPr>
        <w:widowControl/>
        <w:jc w:val="left"/>
        <w:rPr>
          <w:ins w:id="1382" w:author="Nagi Moriyama" w:date="2024-10-10T09:32:00Z" w16du:dateUtc="2024-10-10T00:32:00Z"/>
          <w:rFonts w:ascii="ＭＳ 明朝" w:eastAsia="ＭＳ 明朝" w:hAnsi="ＭＳ 明朝" w:cs="ＭＳ Ｐゴシック"/>
          <w:color w:val="000000" w:themeColor="text1"/>
          <w:kern w:val="0"/>
          <w:szCs w:val="21"/>
        </w:rPr>
      </w:pPr>
      <w:ins w:id="1383"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55FDE612"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6255832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w:t>
      </w:r>
      <w:del w:id="1384"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1385"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1386"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1387"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1388"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w:t>
      </w:r>
      <w:proofErr w:type="spellStart"/>
      <w:ins w:id="1389" w:author="Nagi Moriyama" w:date="2024-10-10T09:28:00Z" w16du:dateUtc="2024-10-10T00:28:00Z">
        <w:r>
          <w:rPr>
            <w:rFonts w:ascii="ＭＳ 明朝" w:eastAsia="ＭＳ 明朝" w:hAnsi="ＭＳ 明朝" w:cs="ＭＳ Ｐゴシック"/>
            <w:color w:val="000000"/>
            <w:kern w:val="0"/>
            <w:szCs w:val="21"/>
          </w:rPr>
          <w:t>hogehoge</w:t>
        </w:r>
      </w:ins>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390" w:author="Nagi Moriyama" w:date="2024-10-10T09:28:00Z" w16du:dateUtc="2024-10-10T00:28:00Z">
        <w:r>
          <w:rPr>
            <w:rFonts w:ascii="ＭＳ 明朝" w:eastAsia="ＭＳ 明朝" w:hAnsi="ＭＳ 明朝" w:cs="ＭＳ Ｐゴシック"/>
            <w:color w:val="000000"/>
            <w:kern w:val="0"/>
            <w:szCs w:val="21"/>
          </w:rPr>
          <w:t>1</w:t>
        </w:r>
      </w:ins>
      <w:del w:id="1391"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059688F4"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1392"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1393"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1394"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395" w:author="Nagi Moriyama" w:date="2024-10-10T09:28:00Z" w16du:dateUtc="2024-10-10T00:28:00Z">
        <w:r>
          <w:rPr>
            <w:rFonts w:ascii="ＭＳ 明朝" w:eastAsia="ＭＳ 明朝" w:hAnsi="ＭＳ 明朝" w:cs="ＭＳ Ｐゴシック"/>
            <w:color w:val="000000"/>
            <w:kern w:val="0"/>
            <w:szCs w:val="21"/>
          </w:rPr>
          <w:t>2</w:t>
        </w:r>
      </w:ins>
      <w:del w:id="1396"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7B10BB2C"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1397" w:author="Nagi Moriyama" w:date="2024-10-10T09:29:00Z" w16du:dateUtc="2024-10-10T00:29:00Z">
        <w:r>
          <w:rPr>
            <w:rFonts w:ascii="ＭＳ 明朝" w:eastAsia="ＭＳ 明朝" w:hAnsi="ＭＳ 明朝" w:cs="ＭＳ Ｐゴシック" w:hint="eastAsia"/>
            <w:color w:val="000000"/>
            <w:kern w:val="0"/>
            <w:szCs w:val="21"/>
          </w:rPr>
          <w:t>甲</w:t>
        </w:r>
      </w:ins>
      <w:del w:id="1398"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1399"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4BE99293"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DE69D5">
        <w:rPr>
          <w:rFonts w:ascii="ＭＳ 明朝" w:eastAsia="ＭＳ 明朝" w:hAnsi="ＭＳ 明朝" w:cs="ＭＳ Ｐゴシック" w:hint="eastAsia"/>
          <w:i/>
          <w:iCs/>
          <w:color w:val="000000"/>
          <w:kern w:val="0"/>
          <w:szCs w:val="21"/>
          <w:rPrChange w:id="1400"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1401"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1402"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1403"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5AA8FA87" w14:textId="77777777" w:rsidR="00DE69D5" w:rsidRPr="00A9493C" w:rsidRDefault="00DE69D5" w:rsidP="00DE69D5"/>
    <w:p w14:paraId="1F9FE0D1"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380683F"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1404" w:author="Nagi Moriyama" w:date="2024-10-10T09:29:00Z" w16du:dateUtc="2024-10-10T00:29:00Z">
        <w:r>
          <w:rPr>
            <w:rFonts w:ascii="ＭＳ 明朝" w:eastAsia="ＭＳ 明朝" w:hAnsi="ＭＳ 明朝" w:cs="ＭＳ Ｐゴシック" w:hint="eastAsia"/>
            <w:color w:val="000000"/>
            <w:kern w:val="0"/>
            <w:szCs w:val="21"/>
          </w:rPr>
          <w:t>事前</w:t>
        </w:r>
      </w:ins>
      <w:del w:id="1405"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1406"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1407"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002C2D2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1408"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1409"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1410" w:author="Nagi Moriyama" w:date="2024-10-10T09:29:00Z" w16du:dateUtc="2024-10-10T00:29:00Z">
        <w:r>
          <w:rPr>
            <w:rFonts w:ascii="ＭＳ 明朝" w:eastAsia="ＭＳ 明朝" w:hAnsi="ＭＳ 明朝" w:cs="ＭＳ Ｐゴシック" w:hint="eastAsia"/>
            <w:color w:val="000000"/>
            <w:kern w:val="0"/>
            <w:szCs w:val="21"/>
          </w:rPr>
          <w:t>著作物</w:t>
        </w:r>
      </w:ins>
      <w:del w:id="1411"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39CDED97"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2C20965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79338F3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（１）</w:t>
      </w:r>
      <w:ins w:id="1412"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1413"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4A094EF9" w14:textId="77777777" w:rsidR="00DE69D5" w:rsidRPr="000A0D4C" w:rsidDel="00DE69D5" w:rsidRDefault="00DE69D5" w:rsidP="00DE69D5">
      <w:pPr>
        <w:widowControl/>
        <w:jc w:val="left"/>
        <w:rPr>
          <w:del w:id="1414"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1415"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1416"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6227902E"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22D319D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794155E" w14:textId="77777777" w:rsidR="00DE69D5" w:rsidRPr="000A0D4C" w:rsidDel="00DE69D5" w:rsidRDefault="00DE69D5" w:rsidP="00DE69D5">
      <w:pPr>
        <w:widowControl/>
        <w:jc w:val="left"/>
        <w:rPr>
          <w:del w:id="1417"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141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27048813"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41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420" w:author="Nagi Moriyama" w:date="2024-10-10T09:30:00Z" w16du:dateUtc="2024-10-10T00:30:00Z">
        <w:r>
          <w:rPr>
            <w:rFonts w:ascii="ＭＳ 明朝" w:eastAsia="ＭＳ 明朝" w:hAnsi="ＭＳ 明朝" w:cs="ＭＳ Ｐゴシック"/>
            <w:color w:val="000000"/>
            <w:kern w:val="0"/>
            <w:szCs w:val="21"/>
          </w:rPr>
          <w:t>6</w:t>
        </w:r>
      </w:ins>
      <w:del w:id="1421"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73E4FAF8" w14:textId="77777777" w:rsidR="00DE69D5" w:rsidRDefault="00DE69D5" w:rsidP="00DE69D5">
      <w:pPr>
        <w:widowControl/>
        <w:jc w:val="left"/>
        <w:rPr>
          <w:ins w:id="1422"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327CF388" w14:textId="77777777" w:rsidR="00DE69D5" w:rsidRPr="000A0D4C" w:rsidRDefault="00DE69D5" w:rsidP="00DE69D5">
      <w:pPr>
        <w:widowControl/>
        <w:jc w:val="left"/>
        <w:rPr>
          <w:ins w:id="1423" w:author="Nagi Moriyama" w:date="2024-10-10T09:30:00Z" w16du:dateUtc="2024-10-10T00:30:00Z"/>
          <w:rFonts w:ascii="Hiragino Kaku Gothic ProN" w:eastAsia="ＭＳ Ｐゴシック" w:hAnsi="Hiragino Kaku Gothic ProN" w:cs="ＭＳ Ｐゴシック"/>
          <w:color w:val="47413D"/>
          <w:kern w:val="0"/>
          <w:szCs w:val="21"/>
        </w:rPr>
      </w:pPr>
      <w:ins w:id="1424"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1425"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7E977069" w14:textId="77777777" w:rsidR="00DE69D5" w:rsidRDefault="00DE69D5" w:rsidP="00DE69D5">
      <w:pPr>
        <w:widowControl/>
        <w:jc w:val="left"/>
        <w:rPr>
          <w:ins w:id="1426" w:author="Nagi Moriyama" w:date="2024-10-10T09:30:00Z" w16du:dateUtc="2024-10-10T00:30:00Z"/>
          <w:rFonts w:ascii="ＭＳ 明朝" w:eastAsia="ＭＳ 明朝" w:hAnsi="ＭＳ 明朝" w:cs="ＭＳ Ｐゴシック"/>
          <w:color w:val="000000"/>
          <w:kern w:val="0"/>
          <w:szCs w:val="21"/>
        </w:rPr>
      </w:pPr>
      <w:ins w:id="1427"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12C05B57" w14:textId="77777777" w:rsidR="00DE69D5" w:rsidRPr="000A0D4C" w:rsidDel="00DE69D5" w:rsidRDefault="00DE69D5" w:rsidP="00DE69D5">
      <w:pPr>
        <w:widowControl/>
        <w:jc w:val="left"/>
        <w:rPr>
          <w:del w:id="1428"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142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787CE15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430" w:author="Nagi Moriyama" w:date="2024-10-10T09:30:00Z" w16du:dateUtc="2024-10-10T00:30:00Z">
        <w:r w:rsidRPr="000A0D4C" w:rsidDel="00DE69D5">
          <w:rPr>
            <w:rFonts w:ascii="ＭＳ 明朝" w:eastAsia="ＭＳ 明朝" w:hAnsi="ＭＳ 明朝" w:cs="ＭＳ Ｐゴシック" w:hint="eastAsia"/>
            <w:color w:val="000000"/>
            <w:kern w:val="0"/>
            <w:szCs w:val="21"/>
          </w:rPr>
          <w:lastRenderedPageBreak/>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9DE6E9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544C35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A059999"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1431"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1432" w:author="Nagi Moriyama" w:date="2024-10-10T09:31:00Z" w16du:dateUtc="2024-10-10T00:31:00Z">
        <w:r>
          <w:rPr>
            <w:rFonts w:ascii="ＭＳ 明朝" w:eastAsia="ＭＳ 明朝" w:hAnsi="ＭＳ 明朝" w:cs="ＭＳ Ｐゴシック" w:hint="eastAsia"/>
            <w:color w:val="000000" w:themeColor="text1"/>
            <w:kern w:val="0"/>
            <w:szCs w:val="21"/>
          </w:rPr>
          <w:t>（</w:t>
        </w:r>
      </w:ins>
      <w:ins w:id="1433"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3E24BA4"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B7C89DF"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3C2322A"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C0B3C5D"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617A417"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3FEB3D6" w14:textId="77777777" w:rsidR="00DE69D5" w:rsidRDefault="00DE69D5" w:rsidP="00DE69D5">
      <w:pPr>
        <w:widowControl/>
        <w:jc w:val="left"/>
        <w:rPr>
          <w:ins w:id="1434" w:author="Nagi Moriyama" w:date="2024-10-10T09:31:00Z" w16du:dateUtc="2024-10-10T00:31:00Z"/>
          <w:rFonts w:ascii="Hiragino Kaku Gothic ProN" w:eastAsia="ＭＳ Ｐゴシック" w:hAnsi="Hiragino Kaku Gothic ProN" w:cs="ＭＳ Ｐゴシック"/>
          <w:color w:val="47413D"/>
          <w:kern w:val="0"/>
          <w:szCs w:val="21"/>
        </w:rPr>
      </w:pPr>
    </w:p>
    <w:p w14:paraId="6D45FC6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435"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30F09ED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1A0B349E"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3AEE4AF2"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62BDEC92" w14:textId="77777777" w:rsidR="00DE69D5" w:rsidRPr="00A9493C" w:rsidRDefault="00DE69D5" w:rsidP="00DE69D5"/>
    <w:p w14:paraId="2B2981E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268F46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3F74CE76"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39F6A8ED" w14:textId="77777777" w:rsidR="00DE69D5" w:rsidRDefault="00DE69D5" w:rsidP="00DE69D5">
      <w:pPr>
        <w:widowControl/>
        <w:jc w:val="left"/>
        <w:rPr>
          <w:ins w:id="1436" w:author="Nagi Moriyama" w:date="2024-10-10T09:34:00Z" w16du:dateUtc="2024-10-10T00:34:00Z"/>
          <w:rFonts w:ascii="ＭＳ 明朝" w:eastAsia="ＭＳ 明朝" w:hAnsi="ＭＳ 明朝" w:cs="ＭＳ Ｐゴシック"/>
          <w:color w:val="000000"/>
          <w:kern w:val="0"/>
          <w:szCs w:val="21"/>
        </w:rPr>
      </w:pPr>
    </w:p>
    <w:p w14:paraId="2ECA549D" w14:textId="77777777" w:rsidR="00DE69D5" w:rsidRPr="000A0D4C" w:rsidRDefault="00DE69D5" w:rsidP="00DE69D5">
      <w:pPr>
        <w:widowControl/>
        <w:jc w:val="left"/>
        <w:rPr>
          <w:moveTo w:id="1437" w:author="Nagi Moriyama" w:date="2024-10-10T09:34:00Z" w16du:dateUtc="2024-10-10T00:34:00Z"/>
          <w:rFonts w:ascii="Hiragino Kaku Gothic ProN" w:eastAsia="ＭＳ Ｐゴシック" w:hAnsi="Hiragino Kaku Gothic ProN" w:cs="ＭＳ Ｐゴシック"/>
          <w:color w:val="47413D"/>
          <w:kern w:val="0"/>
          <w:szCs w:val="21"/>
        </w:rPr>
      </w:pPr>
      <w:moveToRangeStart w:id="1438" w:author="Nagi Moriyama" w:date="2024-10-10T09:34:00Z" w:name="move179445306"/>
      <w:moveTo w:id="1439" w:author="Nagi Moriyama" w:date="2024-10-10T09:34:00Z" w16du:dateUtc="2024-10-10T00:34: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moveTo>
    </w:p>
    <w:p w14:paraId="53A90AC0" w14:textId="231CC5C8" w:rsidR="00DE69D5" w:rsidRDefault="00DE69D5" w:rsidP="00DE69D5">
      <w:pPr>
        <w:widowControl/>
        <w:jc w:val="left"/>
        <w:rPr>
          <w:ins w:id="1440" w:author="Nagi Moriyama" w:date="2024-10-10T09:34:00Z" w16du:dateUtc="2024-10-10T00:34:00Z"/>
          <w:rFonts w:ascii="ＭＳ 明朝" w:eastAsia="ＭＳ 明朝" w:hAnsi="ＭＳ 明朝" w:cs="ＭＳ Ｐゴシック"/>
          <w:color w:val="000000"/>
          <w:kern w:val="0"/>
          <w:szCs w:val="21"/>
        </w:rPr>
      </w:pPr>
      <w:moveTo w:id="1441" w:author="Nagi Moriyama" w:date="2024-10-10T09:34:00Z" w16du:dateUtc="2024-10-10T00:34: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moveTo>
      <w:moveToRangeEnd w:id="1438"/>
    </w:p>
    <w:p w14:paraId="7F2163CC" w14:textId="276B1FA0"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3EFE8EA2"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46B2AA8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4F45CAEC"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4386A88F"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FFD5436" w14:textId="76885153" w:rsidR="00DE69D5" w:rsidRPr="000A0D4C" w:rsidDel="00DE69D5" w:rsidRDefault="00DE69D5" w:rsidP="00DE69D5">
      <w:pPr>
        <w:widowControl/>
        <w:jc w:val="left"/>
        <w:rPr>
          <w:moveFrom w:id="1442" w:author="Nagi Moriyama" w:date="2024-10-10T09:34:00Z" w16du:dateUtc="2024-10-10T00:34: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moveFromRangeStart w:id="1443" w:author="Nagi Moriyama" w:date="2024-10-10T09:34:00Z" w:name="move179445306"/>
      <w:moveFrom w:id="1444" w:author="Nagi Moriyama" w:date="2024-10-10T09:34:00Z" w16du:dateUtc="2024-10-10T00:34:00Z">
        <w:r w:rsidRPr="000A0D4C" w:rsidDel="00DE69D5">
          <w:rPr>
            <w:rFonts w:ascii="ＭＳ 明朝" w:eastAsia="ＭＳ 明朝" w:hAnsi="ＭＳ 明朝" w:cs="ＭＳ Ｐゴシック" w:hint="eastAsia"/>
            <w:color w:val="000000"/>
            <w:kern w:val="0"/>
            <w:szCs w:val="21"/>
          </w:rPr>
          <w:t>第</w:t>
        </w:r>
        <w:r w:rsidDel="00DE69D5">
          <w:rPr>
            <w:rFonts w:ascii="ＭＳ 明朝" w:eastAsia="ＭＳ 明朝" w:hAnsi="ＭＳ 明朝" w:cs="ＭＳ Ｐゴシック"/>
            <w:color w:val="000000"/>
            <w:kern w:val="0"/>
            <w:szCs w:val="21"/>
          </w:rPr>
          <w:t>6</w:t>
        </w:r>
        <w:r w:rsidRPr="000A0D4C" w:rsidDel="00DE69D5">
          <w:rPr>
            <w:rFonts w:ascii="ＭＳ 明朝" w:eastAsia="ＭＳ 明朝" w:hAnsi="ＭＳ 明朝" w:cs="ＭＳ Ｐゴシック" w:hint="eastAsia"/>
            <w:color w:val="000000"/>
            <w:kern w:val="0"/>
            <w:szCs w:val="21"/>
          </w:rPr>
          <w:t>条（契約有効期間）</w:t>
        </w:r>
      </w:moveFrom>
    </w:p>
    <w:p w14:paraId="5494626C" w14:textId="5B967735" w:rsidR="00DE69D5" w:rsidRDefault="00DE69D5" w:rsidP="00DE69D5">
      <w:pPr>
        <w:widowControl/>
        <w:jc w:val="left"/>
        <w:rPr>
          <w:rFonts w:ascii="ＭＳ 明朝" w:eastAsia="ＭＳ 明朝" w:hAnsi="ＭＳ 明朝" w:cs="ＭＳ Ｐゴシック"/>
          <w:color w:val="000000"/>
          <w:kern w:val="0"/>
          <w:szCs w:val="21"/>
        </w:rPr>
      </w:pPr>
      <w:moveFrom w:id="1445" w:author="Nagi Moriyama" w:date="2024-10-10T09:34:00Z" w16du:dateUtc="2024-10-10T00:34:00Z">
        <w:r w:rsidRPr="000A0D4C" w:rsidDel="00DE69D5">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moveFrom>
      <w:moveFromRangeEnd w:id="1443"/>
      <w:r w:rsidRPr="000A0D4C">
        <w:rPr>
          <w:rFonts w:ascii="ＭＳ 明朝" w:eastAsia="ＭＳ 明朝" w:hAnsi="ＭＳ 明朝" w:cs="ＭＳ Ｐゴシック" w:hint="eastAsia"/>
          <w:color w:val="000000"/>
          <w:kern w:val="0"/>
          <w:szCs w:val="21"/>
        </w:rPr>
        <w:br/>
      </w:r>
    </w:p>
    <w:p w14:paraId="5B90BC0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5A8A1682" w14:textId="203A517A"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r>
      <w:del w:id="1446" w:author="Nagi Moriyama" w:date="2024-10-10T09:34:00Z" w16du:dateUtc="2024-10-10T00:34:00Z">
        <w:r w:rsidRPr="000A0D4C" w:rsidDel="00DE69D5">
          <w:rPr>
            <w:rFonts w:ascii="ＭＳ 明朝" w:eastAsia="ＭＳ 明朝" w:hAnsi="ＭＳ 明朝" w:cs="ＭＳ Ｐゴシック" w:hint="eastAsia"/>
            <w:color w:val="000000"/>
            <w:kern w:val="0"/>
            <w:szCs w:val="21"/>
          </w:rP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p>
    <w:p w14:paraId="7E8E5B61" w14:textId="4D18CAED"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ins w:id="1447" w:author="Nagi Moriyama" w:date="2024-10-10T09:34:00Z" w16du:dateUtc="2024-10-10T00:34:00Z">
        <w:r w:rsidRPr="000A0D4C">
          <w:rPr>
            <w:rFonts w:ascii="ＭＳ 明朝" w:eastAsia="ＭＳ 明朝" w:hAnsi="ＭＳ 明朝" w:cs="ＭＳ Ｐゴシック" w:hint="eastAsia"/>
            <w:color w:val="000000"/>
            <w:kern w:val="0"/>
            <w:szCs w:val="21"/>
          </w:rP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654967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61E3C2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0F6C950" w14:textId="79A0F99F"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id="1448" w:author="Nagi Moriyama" w:date="2024-10-10T09:34:00Z" w16du:dateUtc="2024-10-10T00:34: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695C26E"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A50AA90"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43AC1D6B"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CF17A2C"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6E8BDD5"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9C751AB" w14:textId="77777777" w:rsidR="00DE69D5" w:rsidRDefault="00DE69D5" w:rsidP="00DE69D5">
      <w:pPr>
        <w:widowControl/>
        <w:jc w:val="left"/>
        <w:rPr>
          <w:ins w:id="1449" w:author="Nagi Moriyama" w:date="2024-10-10T09:32:00Z" w16du:dateUtc="2024-10-10T00:32:00Z"/>
          <w:rFonts w:ascii="Hiragino Kaku Gothic ProN" w:eastAsia="ＭＳ Ｐゴシック" w:hAnsi="Hiragino Kaku Gothic ProN" w:cs="ＭＳ Ｐゴシック"/>
          <w:color w:val="47413D"/>
          <w:kern w:val="0"/>
          <w:szCs w:val="21"/>
        </w:rPr>
      </w:pPr>
    </w:p>
    <w:p w14:paraId="6E94FD49" w14:textId="77777777" w:rsidR="00DE69D5" w:rsidRPr="000A0D4C" w:rsidRDefault="00DE69D5" w:rsidP="00DE69D5">
      <w:pPr>
        <w:widowControl/>
        <w:jc w:val="left"/>
        <w:rPr>
          <w:ins w:id="1450" w:author="Nagi Moriyama" w:date="2024-10-10T09:32:00Z" w16du:dateUtc="2024-10-10T00:32:00Z"/>
          <w:rFonts w:ascii="Hiragino Kaku Gothic ProN" w:eastAsia="ＭＳ Ｐゴシック" w:hAnsi="Hiragino Kaku Gothic ProN" w:cs="ＭＳ Ｐゴシック"/>
          <w:color w:val="47413D"/>
          <w:kern w:val="0"/>
          <w:szCs w:val="21"/>
        </w:rPr>
      </w:pPr>
      <w:ins w:id="1451"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64C5D693" w14:textId="77777777" w:rsidR="00DE69D5" w:rsidRPr="000A0D4C" w:rsidRDefault="00DE69D5" w:rsidP="00DE69D5">
      <w:pPr>
        <w:widowControl/>
        <w:jc w:val="left"/>
        <w:rPr>
          <w:ins w:id="1452" w:author="Nagi Moriyama" w:date="2024-10-10T09:32:00Z" w16du:dateUtc="2024-10-10T00:32:00Z"/>
          <w:rFonts w:ascii="Hiragino Kaku Gothic ProN" w:eastAsia="ＭＳ Ｐゴシック" w:hAnsi="Hiragino Kaku Gothic ProN" w:cs="ＭＳ Ｐゴシック"/>
          <w:color w:val="47413D"/>
          <w:kern w:val="0"/>
          <w:szCs w:val="21"/>
        </w:rPr>
      </w:pPr>
      <w:ins w:id="1453"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14C5A563" w14:textId="77777777" w:rsidR="00DE69D5" w:rsidRDefault="00DE69D5" w:rsidP="00DE69D5">
      <w:pPr>
        <w:widowControl/>
        <w:jc w:val="left"/>
        <w:rPr>
          <w:ins w:id="1454" w:author="Nagi Moriyama" w:date="2024-10-10T09:32:00Z" w16du:dateUtc="2024-10-10T00:32:00Z"/>
          <w:rFonts w:ascii="ＭＳ 明朝" w:eastAsia="ＭＳ 明朝" w:hAnsi="ＭＳ 明朝" w:cs="ＭＳ Ｐゴシック"/>
          <w:color w:val="000000"/>
          <w:kern w:val="0"/>
          <w:szCs w:val="21"/>
        </w:rPr>
      </w:pPr>
      <w:ins w:id="1455"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7D669496" w14:textId="77777777" w:rsidR="00DE69D5" w:rsidRPr="00A9493C" w:rsidRDefault="00DE69D5" w:rsidP="00DE69D5">
      <w:pPr>
        <w:widowControl/>
        <w:jc w:val="left"/>
        <w:rPr>
          <w:ins w:id="1456" w:author="Nagi Moriyama" w:date="2024-10-10T09:32:00Z" w16du:dateUtc="2024-10-10T00:32:00Z"/>
          <w:rFonts w:ascii="ＭＳ 明朝" w:eastAsia="ＭＳ 明朝" w:hAnsi="ＭＳ 明朝" w:cs="ＭＳ Ｐゴシック"/>
          <w:color w:val="000000"/>
          <w:kern w:val="0"/>
          <w:szCs w:val="21"/>
        </w:rPr>
      </w:pPr>
      <w:ins w:id="1457"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635F4596" w14:textId="77777777" w:rsidR="00DE69D5" w:rsidRPr="00A9493C" w:rsidRDefault="00DE69D5" w:rsidP="00DE69D5">
      <w:pPr>
        <w:rPr>
          <w:ins w:id="1458" w:author="Nagi Moriyama" w:date="2024-10-10T09:32:00Z" w16du:dateUtc="2024-10-10T00:32:00Z"/>
        </w:rPr>
      </w:pPr>
    </w:p>
    <w:p w14:paraId="58FD7883" w14:textId="77777777" w:rsidR="00DE69D5" w:rsidRDefault="00DE69D5" w:rsidP="00DE69D5">
      <w:pPr>
        <w:widowControl/>
        <w:jc w:val="left"/>
        <w:rPr>
          <w:ins w:id="1459" w:author="Nagi Moriyama" w:date="2024-10-10T09:32:00Z" w16du:dateUtc="2024-10-10T00:32:00Z"/>
          <w:rFonts w:ascii="ＭＳ 明朝" w:eastAsia="ＭＳ 明朝" w:hAnsi="ＭＳ 明朝" w:cs="ＭＳ Ｐゴシック"/>
          <w:color w:val="000000"/>
          <w:kern w:val="0"/>
          <w:szCs w:val="21"/>
        </w:rPr>
      </w:pPr>
      <w:ins w:id="1460" w:author="Nagi Moriyama" w:date="2024-10-10T09:32:00Z" w16du:dateUtc="2024-10-10T00:32:00Z">
        <w:r>
          <w:rPr>
            <w:rFonts w:ascii="ＭＳ 明朝" w:eastAsia="ＭＳ 明朝" w:hAnsi="ＭＳ 明朝" w:cs="ＭＳ Ｐゴシック" w:hint="eastAsia"/>
            <w:color w:val="000000"/>
            <w:kern w:val="0"/>
            <w:szCs w:val="21"/>
          </w:rPr>
          <w:t>第３条（競業避止義務）</w:t>
        </w:r>
      </w:ins>
    </w:p>
    <w:p w14:paraId="0F051E72" w14:textId="77777777" w:rsidR="00DE69D5" w:rsidRDefault="00DE69D5" w:rsidP="00DE69D5">
      <w:pPr>
        <w:widowControl/>
        <w:jc w:val="left"/>
        <w:rPr>
          <w:ins w:id="1461" w:author="Nagi Moriyama" w:date="2024-10-10T09:32:00Z" w16du:dateUtc="2024-10-10T00:32:00Z"/>
          <w:rFonts w:ascii="ＭＳ 明朝" w:eastAsia="ＭＳ 明朝" w:hAnsi="ＭＳ 明朝" w:cs="ＭＳ Ｐゴシック"/>
          <w:color w:val="000000"/>
          <w:kern w:val="0"/>
          <w:szCs w:val="21"/>
        </w:rPr>
      </w:pPr>
      <w:ins w:id="1462"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526DC19F" w14:textId="77777777" w:rsidR="00DE69D5" w:rsidRDefault="00DE69D5" w:rsidP="00DE69D5">
      <w:pPr>
        <w:widowControl/>
        <w:jc w:val="left"/>
        <w:rPr>
          <w:ins w:id="1463" w:author="Nagi Moriyama" w:date="2024-10-10T09:32:00Z" w16du:dateUtc="2024-10-10T00:32:00Z"/>
          <w:rFonts w:ascii="ＭＳ 明朝" w:eastAsia="ＭＳ 明朝" w:hAnsi="ＭＳ 明朝" w:cs="ＭＳ Ｐゴシック"/>
          <w:color w:val="000000"/>
          <w:kern w:val="0"/>
          <w:szCs w:val="21"/>
        </w:rPr>
      </w:pPr>
      <w:ins w:id="1464"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57A9D22B" w14:textId="77777777" w:rsidR="00DE69D5" w:rsidRPr="000A0D4C" w:rsidRDefault="00DE69D5" w:rsidP="00DE69D5">
      <w:pPr>
        <w:widowControl/>
        <w:jc w:val="left"/>
        <w:rPr>
          <w:ins w:id="1465" w:author="Nagi Moriyama" w:date="2024-10-10T09:32:00Z" w16du:dateUtc="2024-10-10T00:32:00Z"/>
          <w:rFonts w:ascii="Hiragino Kaku Gothic ProN" w:eastAsia="ＭＳ Ｐゴシック" w:hAnsi="Hiragino Kaku Gothic ProN" w:cs="ＭＳ Ｐゴシック"/>
          <w:color w:val="47413D"/>
          <w:kern w:val="0"/>
          <w:szCs w:val="21"/>
        </w:rPr>
      </w:pPr>
      <w:ins w:id="1466"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28F09A8F" w14:textId="77777777" w:rsidR="00DE69D5" w:rsidRPr="000A0D4C" w:rsidRDefault="00DE69D5" w:rsidP="00DE69D5">
      <w:pPr>
        <w:widowControl/>
        <w:jc w:val="left"/>
        <w:rPr>
          <w:ins w:id="1467" w:author="Nagi Moriyama" w:date="2024-10-10T09:32:00Z" w16du:dateUtc="2024-10-10T00:32:00Z"/>
          <w:rFonts w:ascii="Hiragino Kaku Gothic ProN" w:eastAsia="ＭＳ Ｐゴシック" w:hAnsi="Hiragino Kaku Gothic ProN" w:cs="ＭＳ Ｐゴシック"/>
          <w:color w:val="47413D"/>
          <w:kern w:val="0"/>
          <w:szCs w:val="21"/>
        </w:rPr>
      </w:pPr>
      <w:ins w:id="1468"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316618BF" w14:textId="77777777" w:rsidR="00DE69D5" w:rsidRPr="000A0D4C" w:rsidRDefault="00DE69D5" w:rsidP="00DE69D5">
      <w:pPr>
        <w:widowControl/>
        <w:jc w:val="left"/>
        <w:rPr>
          <w:ins w:id="1469" w:author="Nagi Moriyama" w:date="2024-10-10T09:32:00Z" w16du:dateUtc="2024-10-10T00:32:00Z"/>
          <w:rFonts w:ascii="Hiragino Kaku Gothic ProN" w:eastAsia="ＭＳ Ｐゴシック" w:hAnsi="Hiragino Kaku Gothic ProN" w:cs="ＭＳ Ｐゴシック"/>
          <w:color w:val="47413D"/>
          <w:kern w:val="0"/>
          <w:szCs w:val="21"/>
        </w:rPr>
      </w:pPr>
      <w:ins w:id="1470"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34D02517" w14:textId="77777777" w:rsidR="00DE69D5" w:rsidRPr="000A0D4C" w:rsidRDefault="00DE69D5" w:rsidP="00DE69D5">
      <w:pPr>
        <w:widowControl/>
        <w:jc w:val="left"/>
        <w:rPr>
          <w:ins w:id="1471" w:author="Nagi Moriyama" w:date="2024-10-10T09:32:00Z" w16du:dateUtc="2024-10-10T00:32:00Z"/>
          <w:rFonts w:ascii="ＭＳ 明朝" w:eastAsia="ＭＳ 明朝" w:hAnsi="ＭＳ 明朝" w:cs="ＭＳ Ｐゴシック"/>
          <w:color w:val="000000"/>
          <w:kern w:val="0"/>
          <w:szCs w:val="21"/>
        </w:rPr>
      </w:pPr>
      <w:ins w:id="1472"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302BA4B2" w14:textId="77777777" w:rsidR="00DE69D5" w:rsidRPr="000A0D4C" w:rsidRDefault="00DE69D5" w:rsidP="00DE69D5">
      <w:pPr>
        <w:widowControl/>
        <w:jc w:val="left"/>
        <w:rPr>
          <w:ins w:id="1473" w:author="Nagi Moriyama" w:date="2024-10-10T09:32:00Z" w16du:dateUtc="2024-10-10T00:32:00Z"/>
          <w:rFonts w:ascii="Hiragino Kaku Gothic ProN" w:eastAsia="ＭＳ Ｐゴシック" w:hAnsi="Hiragino Kaku Gothic ProN" w:cs="ＭＳ Ｐゴシック"/>
          <w:color w:val="47413D"/>
          <w:kern w:val="0"/>
          <w:szCs w:val="21"/>
        </w:rPr>
      </w:pPr>
      <w:ins w:id="1474"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155A0321" w14:textId="77777777" w:rsidR="00DE69D5" w:rsidRPr="000A0D4C" w:rsidRDefault="00DE69D5" w:rsidP="00DE69D5">
      <w:pPr>
        <w:widowControl/>
        <w:jc w:val="left"/>
        <w:rPr>
          <w:ins w:id="1475" w:author="Nagi Moriyama" w:date="2024-10-10T09:32:00Z" w16du:dateUtc="2024-10-10T00:32:00Z"/>
          <w:rFonts w:ascii="Hiragino Kaku Gothic ProN" w:eastAsia="ＭＳ Ｐゴシック" w:hAnsi="Hiragino Kaku Gothic ProN" w:cs="ＭＳ Ｐゴシック"/>
          <w:color w:val="47413D"/>
          <w:kern w:val="0"/>
          <w:szCs w:val="21"/>
        </w:rPr>
      </w:pPr>
      <w:ins w:id="1476" w:author="Nagi Moriyama" w:date="2024-10-10T09:32:00Z" w16du:dateUtc="2024-10-10T00:32:00Z">
        <w:r w:rsidRPr="000A0D4C">
          <w:rPr>
            <w:rFonts w:ascii="ＭＳ 明朝" w:eastAsia="ＭＳ 明朝" w:hAnsi="ＭＳ 明朝" w:cs="ＭＳ Ｐゴシック" w:hint="eastAsia"/>
            <w:color w:val="000000"/>
            <w:kern w:val="0"/>
            <w:szCs w:val="21"/>
          </w:rPr>
          <w:lastRenderedPageBreak/>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3936C0E3" w14:textId="77777777" w:rsidR="00DE69D5" w:rsidRDefault="00DE69D5" w:rsidP="00DE69D5">
      <w:pPr>
        <w:widowControl/>
        <w:jc w:val="left"/>
        <w:rPr>
          <w:ins w:id="1477" w:author="Nagi Moriyama" w:date="2024-10-10T09:32:00Z" w16du:dateUtc="2024-10-10T00:32:00Z"/>
          <w:rFonts w:ascii="ＭＳ 明朝" w:eastAsia="ＭＳ 明朝" w:hAnsi="ＭＳ 明朝" w:cs="ＭＳ Ｐゴシック"/>
          <w:color w:val="000000"/>
          <w:kern w:val="0"/>
          <w:szCs w:val="21"/>
        </w:rPr>
      </w:pPr>
      <w:ins w:id="1478"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04928B47" w14:textId="77777777" w:rsidR="00DE69D5" w:rsidRPr="000A0D4C" w:rsidRDefault="00DE69D5" w:rsidP="00DE69D5">
      <w:pPr>
        <w:widowControl/>
        <w:jc w:val="left"/>
        <w:rPr>
          <w:ins w:id="1479" w:author="Nagi Moriyama" w:date="2024-10-10T09:32:00Z" w16du:dateUtc="2024-10-10T00:32:00Z"/>
          <w:rFonts w:ascii="Hiragino Kaku Gothic ProN" w:eastAsia="ＭＳ Ｐゴシック" w:hAnsi="Hiragino Kaku Gothic ProN" w:cs="ＭＳ Ｐゴシック"/>
          <w:color w:val="47413D"/>
          <w:kern w:val="0"/>
          <w:szCs w:val="21"/>
        </w:rPr>
      </w:pPr>
      <w:ins w:id="1480"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04F5C8DC" w14:textId="77777777" w:rsidR="00DE69D5" w:rsidRDefault="00DE69D5" w:rsidP="00DE69D5">
      <w:pPr>
        <w:widowControl/>
        <w:jc w:val="left"/>
        <w:rPr>
          <w:ins w:id="1481" w:author="Nagi Moriyama" w:date="2024-10-10T09:32:00Z" w16du:dateUtc="2024-10-10T00:32:00Z"/>
          <w:rFonts w:ascii="ＭＳ 明朝" w:eastAsia="ＭＳ 明朝" w:hAnsi="ＭＳ 明朝" w:cs="ＭＳ Ｐゴシック"/>
          <w:color w:val="000000"/>
          <w:kern w:val="0"/>
          <w:szCs w:val="21"/>
        </w:rPr>
      </w:pPr>
      <w:ins w:id="1482" w:author="Nagi Moriyama" w:date="2024-10-10T09:32:00Z" w16du:dateUtc="2024-10-10T00:32: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64275DE3" w14:textId="3879CA44" w:rsidR="00DE69D5" w:rsidRPr="000A0D4C" w:rsidRDefault="00DE69D5" w:rsidP="00DE69D5">
      <w:pPr>
        <w:widowControl/>
        <w:jc w:val="left"/>
        <w:rPr>
          <w:ins w:id="1483" w:author="Nagi Moriyama" w:date="2024-10-10T09:32:00Z" w16du:dateUtc="2024-10-10T00:32:00Z"/>
          <w:rFonts w:ascii="Hiragino Kaku Gothic ProN" w:eastAsia="ＭＳ Ｐゴシック" w:hAnsi="Hiragino Kaku Gothic ProN" w:cs="ＭＳ Ｐゴシック"/>
          <w:color w:val="47413D"/>
          <w:kern w:val="0"/>
          <w:szCs w:val="21"/>
        </w:rPr>
      </w:pPr>
      <w:ins w:id="1484" w:author="Nagi Moriyama" w:date="2024-10-10T09:32:00Z" w16du:dateUtc="2024-10-10T00:32:00Z">
        <w:r w:rsidRPr="000A0D4C">
          <w:rPr>
            <w:rFonts w:ascii="ＭＳ 明朝" w:eastAsia="ＭＳ 明朝" w:hAnsi="ＭＳ 明朝" w:cs="ＭＳ Ｐゴシック" w:hint="eastAsia"/>
            <w:color w:val="000000"/>
            <w:kern w:val="0"/>
            <w:szCs w:val="21"/>
          </w:rPr>
          <w:br/>
        </w:r>
      </w:ins>
      <w:ins w:id="1485" w:author="Nagi Moriyama" w:date="2024-10-10T09:34:00Z" w16du:dateUtc="2024-10-10T00:34: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ins>
      <w:ins w:id="1486"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5549AF9F" w14:textId="77777777" w:rsidR="00DE69D5" w:rsidRPr="000A0D4C" w:rsidRDefault="00DE69D5" w:rsidP="00DE69D5">
      <w:pPr>
        <w:widowControl/>
        <w:jc w:val="left"/>
        <w:rPr>
          <w:ins w:id="1487" w:author="Nagi Moriyama" w:date="2024-10-10T09:32:00Z" w16du:dateUtc="2024-10-10T00:32:00Z"/>
          <w:rFonts w:ascii="Hiragino Kaku Gothic ProN" w:eastAsia="ＭＳ Ｐゴシック" w:hAnsi="Hiragino Kaku Gothic ProN" w:cs="ＭＳ Ｐゴシック"/>
          <w:color w:val="47413D"/>
          <w:kern w:val="0"/>
          <w:szCs w:val="21"/>
        </w:rPr>
      </w:pPr>
      <w:ins w:id="1488" w:author="Nagi Moriyama" w:date="2024-10-10T09:32:00Z" w16du:dateUtc="2024-10-10T00:32:00Z">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06E33EA8" w14:textId="77777777" w:rsidR="00DE69D5" w:rsidRPr="000A0D4C" w:rsidRDefault="00DE69D5" w:rsidP="00DE69D5">
      <w:pPr>
        <w:widowControl/>
        <w:jc w:val="left"/>
        <w:rPr>
          <w:ins w:id="1489" w:author="Nagi Moriyama" w:date="2024-10-10T09:32:00Z" w16du:dateUtc="2024-10-10T00:32:00Z"/>
          <w:rFonts w:ascii="Hiragino Kaku Gothic ProN" w:eastAsia="ＭＳ Ｐゴシック" w:hAnsi="Hiragino Kaku Gothic ProN" w:cs="ＭＳ Ｐゴシック"/>
          <w:color w:val="47413D"/>
          <w:kern w:val="0"/>
          <w:szCs w:val="21"/>
        </w:rPr>
      </w:pPr>
      <w:ins w:id="1490"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56E768FB" w14:textId="77777777" w:rsidR="00DE69D5" w:rsidRPr="00E367C6" w:rsidRDefault="00DE69D5" w:rsidP="00DE69D5">
      <w:pPr>
        <w:widowControl/>
        <w:spacing w:after="240"/>
        <w:jc w:val="left"/>
        <w:rPr>
          <w:ins w:id="1491" w:author="Nagi Moriyama" w:date="2024-10-10T09:32:00Z" w16du:dateUtc="2024-10-10T00:32:00Z"/>
          <w:rFonts w:ascii="ＭＳ 明朝" w:eastAsia="ＭＳ 明朝" w:hAnsi="ＭＳ 明朝" w:cs="ＭＳ Ｐゴシック"/>
          <w:color w:val="000000" w:themeColor="text1"/>
          <w:kern w:val="0"/>
          <w:szCs w:val="21"/>
        </w:rPr>
      </w:pPr>
      <w:ins w:id="1492"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lastRenderedPageBreak/>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06B336A2" w14:textId="77777777" w:rsidR="00DE69D5" w:rsidRPr="00E367C6" w:rsidRDefault="00DE69D5" w:rsidP="00DE69D5">
      <w:pPr>
        <w:widowControl/>
        <w:jc w:val="left"/>
        <w:rPr>
          <w:ins w:id="1493"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494"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2443A957" w14:textId="77777777" w:rsidR="00DE69D5" w:rsidRPr="00E367C6" w:rsidRDefault="00DE69D5" w:rsidP="00DE69D5">
      <w:pPr>
        <w:widowControl/>
        <w:jc w:val="left"/>
        <w:rPr>
          <w:ins w:id="1495"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496" w:author="Nagi Moriyama" w:date="2024-10-10T09:32:00Z" w16du:dateUtc="2024-10-10T00:32:00Z">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ins>
    </w:p>
    <w:p w14:paraId="52C422D4" w14:textId="77777777" w:rsidR="00DE69D5" w:rsidRPr="00E367C6" w:rsidRDefault="00DE69D5" w:rsidP="00DE69D5">
      <w:pPr>
        <w:widowControl/>
        <w:jc w:val="left"/>
        <w:rPr>
          <w:ins w:id="1497"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498" w:author="Nagi Moriyama" w:date="2024-10-10T09:32:00Z" w16du:dateUtc="2024-10-10T00:32:00Z">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ins>
    </w:p>
    <w:p w14:paraId="49791002" w14:textId="77777777" w:rsidR="00DE69D5" w:rsidRPr="00E367C6" w:rsidRDefault="00DE69D5" w:rsidP="00DE69D5">
      <w:pPr>
        <w:widowControl/>
        <w:jc w:val="left"/>
        <w:rPr>
          <w:ins w:id="1499"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500"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4467F345" w14:textId="77777777" w:rsidR="00DE69D5" w:rsidRPr="00E367C6" w:rsidRDefault="00DE69D5" w:rsidP="00DE69D5">
      <w:pPr>
        <w:widowControl/>
        <w:jc w:val="left"/>
        <w:rPr>
          <w:ins w:id="1501" w:author="Nagi Moriyama" w:date="2024-10-10T09:32:00Z" w16du:dateUtc="2024-10-10T00:32:00Z"/>
          <w:rFonts w:ascii="ＭＳ 明朝" w:eastAsia="ＭＳ 明朝" w:hAnsi="ＭＳ 明朝" w:cs="ＭＳ Ｐゴシック"/>
          <w:color w:val="000000" w:themeColor="text1"/>
          <w:kern w:val="0"/>
          <w:szCs w:val="21"/>
        </w:rPr>
      </w:pPr>
      <w:ins w:id="1502"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2AF79771" w14:textId="77777777" w:rsidR="00DE69D5" w:rsidRDefault="00DE69D5" w:rsidP="00DE69D5">
      <w:pPr>
        <w:widowControl/>
        <w:jc w:val="left"/>
        <w:rPr>
          <w:rFonts w:ascii="ＭＳ 明朝" w:eastAsia="ＭＳ 明朝" w:hAnsi="ＭＳ 明朝" w:cs="ＭＳ Ｐゴシック"/>
          <w:color w:val="000000" w:themeColor="text1"/>
          <w:kern w:val="0"/>
          <w:szCs w:val="21"/>
        </w:rPr>
      </w:pPr>
    </w:p>
    <w:p w14:paraId="09B53242" w14:textId="0BE091A3"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w:t>
      </w:r>
      <w:del w:id="1503"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テクノロジー</w:delText>
        </w:r>
      </w:del>
      <w:ins w:id="1504" w:author="Nagi Moriyama" w:date="2024-10-10T09:28:00Z" w16du:dateUtc="2024-10-10T00:28:00Z">
        <w:r>
          <w:rPr>
            <w:rFonts w:ascii="ＭＳ 明朝" w:eastAsia="ＭＳ 明朝" w:hAnsi="ＭＳ 明朝" w:cs="ＭＳ Ｐゴシック"/>
            <w:color w:val="000000"/>
            <w:kern w:val="0"/>
            <w:szCs w:val="21"/>
          </w:rPr>
          <w:t>MNTSQ</w:t>
        </w:r>
      </w:ins>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del w:id="1505" w:author="Nagi Moriyama" w:date="2024-10-10T09:28:00Z" w16du:dateUtc="2024-10-10T00:28:00Z">
        <w:r w:rsidRPr="00EC07A3" w:rsidDel="00DE69D5">
          <w:rPr>
            <w:rFonts w:ascii="ＭＳ 明朝" w:eastAsia="ＭＳ 明朝" w:hAnsi="ＭＳ 明朝" w:cs="ＭＳ Ｐゴシック" w:hint="eastAsia"/>
            <w:color w:val="000000"/>
            <w:kern w:val="0"/>
            <w:szCs w:val="21"/>
          </w:rPr>
          <w:delText>B</w:delText>
        </w:r>
      </w:del>
      <w:ins w:id="1506" w:author="Nagi Moriyama" w:date="2024-10-10T09:28:00Z" w16du:dateUtc="2024-10-10T00:28:00Z">
        <w:r>
          <w:rPr>
            <w:rFonts w:ascii="ＭＳ 明朝" w:eastAsia="ＭＳ 明朝" w:hAnsi="ＭＳ 明朝" w:cs="ＭＳ Ｐゴシック"/>
            <w:color w:val="000000"/>
            <w:kern w:val="0"/>
            <w:szCs w:val="21"/>
          </w:rPr>
          <w:t>HOGE</w:t>
        </w:r>
      </w:ins>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del w:id="1507"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に関わる商標と「○○○○」に関わる著作物とに関する使</w:t>
      </w:r>
      <w:ins w:id="1508" w:author="Nagi Moriyama" w:date="2024-10-10T09:34:00Z" w16du:dateUtc="2024-10-10T00:34: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ins>
      <w:del w:id="1509" w:author="Nagi Moriyama" w:date="2024-10-10T09:34:00Z" w16du:dateUtc="2024-10-10T00:34:00Z">
        <w:r w:rsidRPr="000A0D4C" w:rsidDel="00DE69D5">
          <w:rPr>
            <w:rFonts w:ascii="ＭＳ 明朝" w:eastAsia="ＭＳ 明朝" w:hAnsi="ＭＳ 明朝" w:cs="ＭＳ Ｐゴシック" w:hint="eastAsia"/>
            <w:color w:val="000000"/>
            <w:kern w:val="0"/>
            <w:szCs w:val="21"/>
          </w:rPr>
          <w:delText>用許諾契約（以下「本契約」という）を、次のとおり締結する。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510" w:author="Nagi Moriyama" w:date="2024-10-10T09:28:00Z" w16du:dateUtc="2024-10-10T00:28:00Z">
        <w:r>
          <w:rPr>
            <w:rFonts w:ascii="ＭＳ 明朝" w:eastAsia="ＭＳ 明朝" w:hAnsi="ＭＳ 明朝" w:cs="ＭＳ Ｐゴシック"/>
            <w:color w:val="000000"/>
            <w:kern w:val="0"/>
            <w:szCs w:val="21"/>
          </w:rPr>
          <w:t>1</w:t>
        </w:r>
      </w:ins>
      <w:del w:id="1511"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１</w:delText>
        </w:r>
      </w:del>
      <w:r w:rsidRPr="000A0D4C">
        <w:rPr>
          <w:rFonts w:ascii="ＭＳ 明朝" w:eastAsia="ＭＳ 明朝" w:hAnsi="ＭＳ 明朝" w:cs="ＭＳ Ｐゴシック" w:hint="eastAsia"/>
          <w:color w:val="000000"/>
          <w:kern w:val="0"/>
          <w:szCs w:val="21"/>
        </w:rPr>
        <w:t>条（定 義）</w:t>
      </w:r>
    </w:p>
    <w:p w14:paraId="0755C2C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ins w:id="1512" w:author="Nagi Moriyama" w:date="2024-10-10T09:28:00Z" w16du:dateUtc="2024-10-10T00:28:00Z">
        <w:r>
          <w:rPr>
            <w:rFonts w:ascii="ＭＳ 明朝" w:eastAsia="ＭＳ 明朝" w:hAnsi="ＭＳ 明朝" w:cs="ＭＳ Ｐゴシック"/>
            <w:color w:val="000000"/>
            <w:kern w:val="0"/>
            <w:szCs w:val="21"/>
          </w:rPr>
          <w:t>fugafuga</w:t>
        </w:r>
      </w:ins>
      <w:proofErr w:type="spellEnd"/>
      <w:r w:rsidRPr="000A0D4C">
        <w:rPr>
          <w:rFonts w:ascii="ＭＳ 明朝" w:eastAsia="ＭＳ 明朝" w:hAnsi="ＭＳ 明朝" w:cs="ＭＳ Ｐゴシック" w:hint="eastAsia"/>
          <w:color w:val="000000"/>
          <w:kern w:val="0"/>
          <w:szCs w:val="21"/>
        </w:rPr>
        <w:t>甲が権利を有する</w:t>
      </w:r>
      <w:del w:id="1513"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w:delText>
        </w:r>
      </w:del>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DE69D5">
        <w:rPr>
          <w:rFonts w:ascii="ＭＳ 明朝" w:eastAsia="ＭＳ 明朝" w:hAnsi="ＭＳ 明朝" w:cs="ＭＳ Ｐゴシック" w:hint="eastAsia"/>
          <w:color w:val="FF0000"/>
          <w:kern w:val="0"/>
          <w:szCs w:val="21"/>
          <w:rPrChange w:id="1514" w:author="Nagi Moriyama" w:date="2024-10-10T09:28:00Z" w16du:dateUtc="2024-10-10T00:28:00Z">
            <w:rPr>
              <w:rFonts w:ascii="ＭＳ 明朝" w:eastAsia="ＭＳ 明朝" w:hAnsi="ＭＳ 明朝" w:cs="ＭＳ Ｐゴシック" w:hint="eastAsia"/>
              <w:color w:val="000000"/>
              <w:kern w:val="0"/>
              <w:szCs w:val="21"/>
            </w:rPr>
          </w:rPrChange>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515" w:author="Nagi Moriyama" w:date="2024-10-10T09:28:00Z" w16du:dateUtc="2024-10-10T00:28:00Z">
        <w:r>
          <w:rPr>
            <w:rFonts w:ascii="ＭＳ 明朝" w:eastAsia="ＭＳ 明朝" w:hAnsi="ＭＳ 明朝" w:cs="ＭＳ Ｐゴシック"/>
            <w:color w:val="000000"/>
            <w:kern w:val="0"/>
            <w:szCs w:val="21"/>
          </w:rPr>
          <w:t>2</w:t>
        </w:r>
      </w:ins>
      <w:del w:id="1516" w:author="Nagi Moriyama" w:date="2024-10-10T09:28:00Z" w16du:dateUtc="2024-10-10T00:28:00Z">
        <w:r w:rsidRPr="000A0D4C" w:rsidDel="00DE69D5">
          <w:rPr>
            <w:rFonts w:ascii="ＭＳ 明朝" w:eastAsia="ＭＳ 明朝" w:hAnsi="ＭＳ 明朝" w:cs="ＭＳ Ｐゴシック" w:hint="eastAsia"/>
            <w:color w:val="000000"/>
            <w:kern w:val="0"/>
            <w:szCs w:val="21"/>
          </w:rPr>
          <w:delText>２</w:delText>
        </w:r>
      </w:del>
      <w:r w:rsidRPr="000A0D4C">
        <w:rPr>
          <w:rFonts w:ascii="ＭＳ 明朝" w:eastAsia="ＭＳ 明朝" w:hAnsi="ＭＳ 明朝" w:cs="ＭＳ Ｐゴシック" w:hint="eastAsia"/>
          <w:color w:val="000000"/>
          <w:kern w:val="0"/>
          <w:szCs w:val="21"/>
        </w:rPr>
        <w:t>条（使用許諾）</w:t>
      </w:r>
    </w:p>
    <w:p w14:paraId="001F0E7D"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ins w:id="1517" w:author="Nagi Moriyama" w:date="2024-10-10T09:29:00Z" w16du:dateUtc="2024-10-10T00:29:00Z">
        <w:r>
          <w:rPr>
            <w:rFonts w:ascii="ＭＳ 明朝" w:eastAsia="ＭＳ 明朝" w:hAnsi="ＭＳ 明朝" w:cs="ＭＳ Ｐゴシック" w:hint="eastAsia"/>
            <w:color w:val="000000"/>
            <w:kern w:val="0"/>
            <w:szCs w:val="21"/>
          </w:rPr>
          <w:t>甲</w:t>
        </w:r>
      </w:ins>
      <w:del w:id="1518" w:author="Nagi Moriyama" w:date="2024-10-10T09:28:00Z" w16du:dateUtc="2024-10-10T00:28:00Z">
        <w:r w:rsidRPr="00A9493C" w:rsidDel="00DE69D5">
          <w:rPr>
            <w:rFonts w:ascii="ＭＳ 明朝" w:eastAsia="ＭＳ 明朝" w:hAnsi="ＭＳ 明朝" w:cs="ＭＳ Ｐゴシック" w:hint="eastAsia"/>
            <w:color w:val="000000"/>
            <w:kern w:val="0"/>
            <w:szCs w:val="21"/>
          </w:rPr>
          <w:delText>甲</w:delText>
        </w:r>
      </w:del>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DE69D5">
        <w:rPr>
          <w:rFonts w:ascii="ＭＳ 明朝" w:eastAsia="ＭＳ 明朝" w:hAnsi="ＭＳ 明朝" w:cs="ＭＳ Ｐゴシック" w:hint="eastAsia"/>
          <w:color w:val="000000"/>
          <w:kern w:val="0"/>
          <w:szCs w:val="21"/>
          <w:highlight w:val="yellow"/>
          <w:rPrChange w:id="1519" w:author="Nagi Moriyama" w:date="2024-10-10T09:29:00Z" w16du:dateUtc="2024-10-10T00:29:00Z">
            <w:rPr>
              <w:rFonts w:ascii="ＭＳ 明朝" w:eastAsia="ＭＳ 明朝" w:hAnsi="ＭＳ 明朝" w:cs="ＭＳ Ｐゴシック" w:hint="eastAsia"/>
              <w:color w:val="000000"/>
              <w:kern w:val="0"/>
              <w:szCs w:val="21"/>
            </w:rPr>
          </w:rPrChange>
        </w:rPr>
        <w:t>るものと</w:t>
      </w:r>
      <w:r w:rsidRPr="00A9493C">
        <w:rPr>
          <w:rFonts w:ascii="ＭＳ 明朝" w:eastAsia="ＭＳ 明朝" w:hAnsi="ＭＳ 明朝" w:cs="ＭＳ Ｐゴシック" w:hint="eastAsia"/>
          <w:color w:val="000000"/>
          <w:kern w:val="0"/>
          <w:szCs w:val="21"/>
        </w:rPr>
        <w:t>する。</w:t>
      </w:r>
    </w:p>
    <w:p w14:paraId="427B86FC"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DE69D5">
        <w:rPr>
          <w:rFonts w:ascii="ＭＳ 明朝" w:eastAsia="ＭＳ 明朝" w:hAnsi="ＭＳ 明朝" w:cs="ＭＳ Ｐゴシック" w:hint="eastAsia"/>
          <w:i/>
          <w:iCs/>
          <w:color w:val="000000"/>
          <w:kern w:val="0"/>
          <w:szCs w:val="21"/>
          <w:rPrChange w:id="1520" w:author="Nagi Moriyama" w:date="2024-10-10T09:29:00Z" w16du:dateUtc="2024-10-10T00:29:00Z">
            <w:rPr>
              <w:rFonts w:ascii="ＭＳ 明朝" w:eastAsia="ＭＳ 明朝" w:hAnsi="ＭＳ 明朝" w:cs="ＭＳ Ｐゴシック" w:hint="eastAsia"/>
              <w:color w:val="000000"/>
              <w:kern w:val="0"/>
              <w:szCs w:val="21"/>
            </w:rPr>
          </w:rPrChange>
        </w:rPr>
        <w:t>甲は、乙以外の第三者に本件</w:t>
      </w:r>
      <w:del w:id="1521" w:author="Nagi Moriyama" w:date="2024-10-10T09:29:00Z" w16du:dateUtc="2024-10-10T00:29:00Z">
        <w:r w:rsidRPr="00DE69D5" w:rsidDel="00DE69D5">
          <w:rPr>
            <w:rFonts w:ascii="ＭＳ 明朝" w:eastAsia="ＭＳ 明朝" w:hAnsi="ＭＳ 明朝" w:cs="ＭＳ Ｐゴシック" w:hint="eastAsia"/>
            <w:i/>
            <w:iCs/>
            <w:color w:val="000000"/>
            <w:kern w:val="0"/>
            <w:szCs w:val="21"/>
            <w:rPrChange w:id="1522" w:author="Nagi Moriyama" w:date="2024-10-10T09:29:00Z" w16du:dateUtc="2024-10-10T00:29:00Z">
              <w:rPr>
                <w:rFonts w:ascii="ＭＳ 明朝" w:eastAsia="ＭＳ 明朝" w:hAnsi="ＭＳ 明朝" w:cs="ＭＳ Ｐゴシック" w:hint="eastAsia"/>
                <w:color w:val="000000"/>
                <w:kern w:val="0"/>
                <w:szCs w:val="21"/>
              </w:rPr>
            </w:rPrChange>
          </w:rPr>
          <w:delText>商標及び本</w:delText>
        </w:r>
      </w:del>
      <w:r w:rsidRPr="00DE69D5">
        <w:rPr>
          <w:rFonts w:ascii="ＭＳ 明朝" w:eastAsia="ＭＳ 明朝" w:hAnsi="ＭＳ 明朝" w:cs="ＭＳ Ｐゴシック" w:hint="eastAsia"/>
          <w:i/>
          <w:iCs/>
          <w:color w:val="000000"/>
          <w:kern w:val="0"/>
          <w:szCs w:val="21"/>
          <w:rPrChange w:id="1523" w:author="Nagi Moriyama" w:date="2024-10-10T09:29:00Z" w16du:dateUtc="2024-10-10T00:29:00Z">
            <w:rPr>
              <w:rFonts w:ascii="ＭＳ 明朝" w:eastAsia="ＭＳ 明朝" w:hAnsi="ＭＳ 明朝" w:cs="ＭＳ Ｐゴシック" w:hint="eastAsia"/>
              <w:color w:val="000000"/>
              <w:kern w:val="0"/>
              <w:szCs w:val="21"/>
            </w:rPr>
          </w:rPrChange>
        </w:rPr>
        <w:t>件著作物の使用を許諾してはならない。ただし、乙の承諾がある場合には、この限りでない。</w:t>
      </w:r>
    </w:p>
    <w:p w14:paraId="17F64685" w14:textId="77777777" w:rsidR="00DE69D5" w:rsidRPr="00A9493C" w:rsidRDefault="00DE69D5" w:rsidP="00DE69D5"/>
    <w:p w14:paraId="5DFC1D6D"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C01D8E2"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w:t>
      </w:r>
      <w:ins w:id="1524" w:author="Nagi Moriyama" w:date="2024-10-10T09:29:00Z" w16du:dateUtc="2024-10-10T00:29:00Z">
        <w:r>
          <w:rPr>
            <w:rFonts w:ascii="ＭＳ 明朝" w:eastAsia="ＭＳ 明朝" w:hAnsi="ＭＳ 明朝" w:cs="ＭＳ Ｐゴシック" w:hint="eastAsia"/>
            <w:color w:val="000000"/>
            <w:kern w:val="0"/>
            <w:szCs w:val="21"/>
          </w:rPr>
          <w:t>事前</w:t>
        </w:r>
      </w:ins>
      <w:del w:id="1525" w:author="Nagi Moriyama" w:date="2024-10-10T09:29:00Z" w16du:dateUtc="2024-10-10T00:29:00Z">
        <w:r w:rsidDel="00DE69D5">
          <w:rPr>
            <w:rFonts w:ascii="ＭＳ 明朝" w:eastAsia="ＭＳ 明朝" w:hAnsi="ＭＳ 明朝" w:cs="ＭＳ Ｐゴシック" w:hint="eastAsia"/>
            <w:color w:val="000000"/>
            <w:kern w:val="0"/>
            <w:szCs w:val="21"/>
          </w:rPr>
          <w:delText>事前に</w:delText>
        </w:r>
      </w:del>
      <w:r>
        <w:rPr>
          <w:rFonts w:ascii="ＭＳ 明朝" w:eastAsia="ＭＳ 明朝" w:hAnsi="ＭＳ 明朝" w:cs="ＭＳ Ｐゴシック" w:hint="eastAsia"/>
          <w:color w:val="000000"/>
          <w:kern w:val="0"/>
          <w:szCs w:val="21"/>
        </w:rPr>
        <w:t>甲の書面による承諾を得た場合を除き、甲と競業する第三者の保有する商標及び著作</w:t>
      </w:r>
      <w:del w:id="1526" w:author="Nagi Moriyama" w:date="2024-10-10T09:29:00Z" w16du:dateUtc="2024-10-10T00:29:00Z">
        <w:r w:rsidDel="00DE69D5">
          <w:rPr>
            <w:rFonts w:ascii="ＭＳ 明朝" w:eastAsia="ＭＳ 明朝" w:hAnsi="ＭＳ 明朝" w:cs="ＭＳ Ｐゴシック" w:hint="eastAsia"/>
            <w:color w:val="000000"/>
            <w:kern w:val="0"/>
            <w:szCs w:val="21"/>
          </w:rPr>
          <w:delText>物を利</w:delText>
        </w:r>
      </w:del>
      <w:ins w:id="1527" w:author="Nagi Moriyama" w:date="2024-10-10T09:29:00Z" w16du:dateUtc="2024-10-10T00:29:00Z">
        <w:r>
          <w:rPr>
            <w:rFonts w:ascii="ＭＳ 明朝" w:eastAsia="ＭＳ 明朝" w:hAnsi="ＭＳ 明朝" w:cs="ＭＳ Ｐゴシック" w:hint="eastAsia"/>
            <w:color w:val="000000"/>
            <w:kern w:val="0"/>
            <w:szCs w:val="21"/>
          </w:rPr>
          <w:t>利用</w:t>
        </w:r>
      </w:ins>
      <w:r>
        <w:rPr>
          <w:rFonts w:ascii="ＭＳ 明朝" w:eastAsia="ＭＳ 明朝" w:hAnsi="ＭＳ 明朝" w:cs="ＭＳ Ｐゴシック" w:hint="eastAsia"/>
          <w:color w:val="000000"/>
          <w:kern w:val="0"/>
          <w:szCs w:val="21"/>
        </w:rPr>
        <w:t>用した商品を取り扱ってはならない。</w:t>
      </w:r>
    </w:p>
    <w:p w14:paraId="5DEA1A5C"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w:t>
      </w:r>
      <w:del w:id="1528" w:author="Nagi Moriyama" w:date="2024-10-10T09:29:00Z" w16du:dateUtc="2024-10-10T00:29:00Z">
        <w:r w:rsidDel="00DE69D5">
          <w:rPr>
            <w:rFonts w:ascii="ＭＳ 明朝" w:eastAsia="ＭＳ 明朝" w:hAnsi="ＭＳ 明朝" w:cs="ＭＳ Ｐゴシック" w:hint="eastAsia"/>
            <w:color w:val="000000"/>
            <w:kern w:val="0"/>
            <w:szCs w:val="21"/>
          </w:rPr>
          <w:delText>著作物</w:delText>
        </w:r>
      </w:del>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ins w:id="1529" w:author="Nagi Moriyama" w:date="2024-10-10T09:29:00Z" w16du:dateUtc="2024-10-10T00:29:00Z">
        <w:r>
          <w:rPr>
            <w:rFonts w:ascii="ＭＳ 明朝" w:eastAsia="ＭＳ 明朝" w:hAnsi="ＭＳ 明朝" w:cs="ＭＳ Ｐゴシック" w:hint="eastAsia"/>
            <w:color w:val="000000"/>
            <w:kern w:val="0"/>
            <w:szCs w:val="21"/>
          </w:rPr>
          <w:t>著作物</w:t>
        </w:r>
      </w:ins>
      <w:r>
        <w:rPr>
          <w:rFonts w:ascii="ＭＳ 明朝" w:eastAsia="ＭＳ 明朝" w:hAnsi="ＭＳ 明朝" w:cs="ＭＳ Ｐゴシック" w:hint="eastAsia"/>
          <w:color w:val="000000"/>
          <w:kern w:val="0"/>
          <w:szCs w:val="21"/>
        </w:rPr>
        <w:t>競業するか否かにつき疑義があるときは、甲に対し</w:t>
      </w:r>
      <w:ins w:id="1530" w:author="Nagi Moriyama" w:date="2024-10-10T09:29:00Z" w16du:dateUtc="2024-10-10T00:29:00Z">
        <w:r>
          <w:rPr>
            <w:rFonts w:ascii="ＭＳ 明朝" w:eastAsia="ＭＳ 明朝" w:hAnsi="ＭＳ 明朝" w:cs="ＭＳ Ｐゴシック" w:hint="eastAsia"/>
            <w:color w:val="000000"/>
            <w:kern w:val="0"/>
            <w:szCs w:val="21"/>
          </w:rPr>
          <w:t>著作物</w:t>
        </w:r>
      </w:ins>
      <w:del w:id="1531" w:author="Nagi Moriyama" w:date="2024-10-10T09:29:00Z" w16du:dateUtc="2024-10-10T00:29:00Z">
        <w:r w:rsidDel="00DE69D5">
          <w:rPr>
            <w:rFonts w:ascii="ＭＳ 明朝" w:eastAsia="ＭＳ 明朝" w:hAnsi="ＭＳ 明朝" w:cs="ＭＳ Ｐゴシック" w:hint="eastAsia"/>
            <w:color w:val="000000"/>
            <w:kern w:val="0"/>
            <w:szCs w:val="21"/>
          </w:rPr>
          <w:delText>事前</w:delText>
        </w:r>
      </w:del>
      <w:r>
        <w:rPr>
          <w:rFonts w:ascii="ＭＳ 明朝" w:eastAsia="ＭＳ 明朝" w:hAnsi="ＭＳ 明朝" w:cs="ＭＳ Ｐゴシック" w:hint="eastAsia"/>
          <w:color w:val="000000"/>
          <w:kern w:val="0"/>
          <w:szCs w:val="21"/>
        </w:rPr>
        <w:t>に通知し、甲の見解を求めなければならない。</w:t>
      </w:r>
    </w:p>
    <w:p w14:paraId="79022777"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2B0FD9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AFD38FC" w14:textId="5E3DE6BB"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w:t>
      </w:r>
      <w:ins w:id="1532"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ins w:id="1533" w:author="Nagi Moriyama" w:date="2024-10-10T09:34:00Z" w16du:dateUtc="2024-10-10T00:34: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ins>
      <w:del w:id="153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本件商標及び本件著作物を使用する商品の税抜き希望小売価格の○○％を製造数量に乗じた金額を対価とする。</w:delText>
        </w:r>
      </w:del>
    </w:p>
    <w:p w14:paraId="1F7FFF0E" w14:textId="77777777" w:rsidR="00DE69D5" w:rsidRPr="000A0D4C" w:rsidDel="00DE69D5" w:rsidRDefault="00DE69D5" w:rsidP="00DE69D5">
      <w:pPr>
        <w:widowControl/>
        <w:jc w:val="left"/>
        <w:rPr>
          <w:del w:id="1535"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ins w:id="1536" w:author="Nagi Moriyama" w:date="2024-10-10T09:30:00Z" w16du:dateUtc="2024-10-10T00:30:00Z">
        <w:r w:rsidRPr="000A0D4C">
          <w:rPr>
            <w:rFonts w:ascii="ＭＳ 明朝" w:eastAsia="ＭＳ 明朝" w:hAnsi="ＭＳ 明朝" w:cs="ＭＳ Ｐゴシック" w:hint="eastAsia"/>
            <w:color w:val="000000"/>
            <w:kern w:val="0"/>
            <w:szCs w:val="21"/>
          </w:rPr>
          <w:t>本件商標及び本件著作物を使用した商品の販売において、乙は甲の定める指針に従わなければならない。</w:t>
        </w:r>
      </w:ins>
      <w:del w:id="1537"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前号の対価は、各年度の総額を各年度末から９０日以内に、乙から甲に対して支払うものとする。</w:delText>
        </w:r>
      </w:del>
    </w:p>
    <w:p w14:paraId="0C6877F5" w14:textId="77777777" w:rsidR="00DE69D5" w:rsidRPr="000A0D4C" w:rsidRDefault="00DE69D5" w:rsidP="00DE69D5">
      <w:pPr>
        <w:widowControl/>
        <w:jc w:val="left"/>
        <w:rPr>
          <w:rFonts w:ascii="ＭＳ 明朝" w:eastAsia="ＭＳ 明朝" w:hAnsi="ＭＳ 明朝" w:cs="ＭＳ Ｐゴシック"/>
          <w:color w:val="000000"/>
          <w:kern w:val="0"/>
          <w:szCs w:val="21"/>
        </w:rPr>
      </w:pPr>
    </w:p>
    <w:p w14:paraId="1ECEAA8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96FC8B0" w14:textId="77777777" w:rsidR="00DE69D5" w:rsidRPr="000A0D4C" w:rsidDel="00DE69D5" w:rsidRDefault="00DE69D5" w:rsidP="00DE69D5">
      <w:pPr>
        <w:widowControl/>
        <w:jc w:val="left"/>
        <w:rPr>
          <w:del w:id="1538"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del w:id="1539"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第６条（使用状況の報告・記録）</w:delText>
        </w:r>
      </w:del>
    </w:p>
    <w:p w14:paraId="5073001F" w14:textId="6A25B7A4"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540"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delText>
        </w:r>
        <w:r w:rsidRPr="000A0D4C" w:rsidDel="00DE69D5">
          <w:rPr>
            <w:rFonts w:ascii="ＭＳ 明朝" w:eastAsia="ＭＳ 明朝" w:hAnsi="ＭＳ 明朝" w:cs="ＭＳ Ｐゴシック" w:hint="eastAsia"/>
            <w:color w:val="000000"/>
            <w:kern w:val="0"/>
            <w:szCs w:val="21"/>
          </w:rPr>
          <w:br/>
        </w:r>
      </w:del>
      <w:ins w:id="1541" w:author="Nagi Moriyama" w:date="2024-10-10T09:34:00Z" w16du:dateUtc="2024-10-10T00:34: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ins>
      <w:del w:id="154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ins w:id="1543" w:author="Nagi Moriyama" w:date="2024-10-10T09:30:00Z" w16du:dateUtc="2024-10-10T00:30:00Z">
        <w:r>
          <w:rPr>
            <w:rFonts w:ascii="ＭＳ 明朝" w:eastAsia="ＭＳ 明朝" w:hAnsi="ＭＳ 明朝" w:cs="ＭＳ Ｐゴシック"/>
            <w:color w:val="000000"/>
            <w:kern w:val="0"/>
            <w:szCs w:val="21"/>
          </w:rPr>
          <w:t>6</w:t>
        </w:r>
      </w:ins>
      <w:del w:id="154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７</w:delText>
        </w:r>
      </w:del>
      <w:r w:rsidRPr="000A0D4C">
        <w:rPr>
          <w:rFonts w:ascii="ＭＳ 明朝" w:eastAsia="ＭＳ 明朝" w:hAnsi="ＭＳ 明朝" w:cs="ＭＳ Ｐゴシック" w:hint="eastAsia"/>
          <w:color w:val="000000"/>
          <w:kern w:val="0"/>
          <w:szCs w:val="21"/>
        </w:rPr>
        <w:t>条（契約有効期間）</w:t>
      </w:r>
    </w:p>
    <w:p w14:paraId="66D88C96" w14:textId="77777777" w:rsidR="00DE69D5" w:rsidRDefault="00DE69D5" w:rsidP="00DE69D5">
      <w:pPr>
        <w:widowControl/>
        <w:jc w:val="left"/>
        <w:rPr>
          <w:ins w:id="1545" w:author="Nagi Moriyama" w:date="2024-10-10T09:30:00Z" w16du:dateUtc="2024-10-10T00:30:00Z"/>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1C9642D7" w14:textId="77777777" w:rsidR="00DE69D5" w:rsidRPr="000A0D4C" w:rsidRDefault="00DE69D5" w:rsidP="00DE69D5">
      <w:pPr>
        <w:widowControl/>
        <w:jc w:val="left"/>
        <w:rPr>
          <w:ins w:id="1546" w:author="Nagi Moriyama" w:date="2024-10-10T09:30:00Z" w16du:dateUtc="2024-10-10T00:30:00Z"/>
          <w:rFonts w:ascii="Hiragino Kaku Gothic ProN" w:eastAsia="ＭＳ Ｐゴシック" w:hAnsi="Hiragino Kaku Gothic ProN" w:cs="ＭＳ Ｐゴシック"/>
          <w:color w:val="47413D"/>
          <w:kern w:val="0"/>
          <w:szCs w:val="21"/>
        </w:rPr>
      </w:pPr>
      <w:ins w:id="1547" w:author="Nagi Moriyama" w:date="2024-10-10T09:30:00Z" w16du:dateUtc="2024-10-10T00:30: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del w:id="1548"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６</w:delText>
          </w:r>
        </w:del>
        <w:r w:rsidRPr="000A0D4C">
          <w:rPr>
            <w:rFonts w:ascii="ＭＳ 明朝" w:eastAsia="ＭＳ 明朝" w:hAnsi="ＭＳ 明朝" w:cs="ＭＳ Ｐゴシック" w:hint="eastAsia"/>
            <w:color w:val="000000"/>
            <w:kern w:val="0"/>
            <w:szCs w:val="21"/>
          </w:rPr>
          <w:t>条（使用状況の報告・記録）</w:t>
        </w:r>
      </w:ins>
    </w:p>
    <w:p w14:paraId="4B8EFE9B" w14:textId="77777777" w:rsidR="00DE69D5" w:rsidRDefault="00DE69D5" w:rsidP="00DE69D5">
      <w:pPr>
        <w:widowControl/>
        <w:jc w:val="left"/>
        <w:rPr>
          <w:ins w:id="1549" w:author="Nagi Moriyama" w:date="2024-10-10T09:30:00Z" w16du:dateUtc="2024-10-10T00:30:00Z"/>
          <w:rFonts w:ascii="ＭＳ 明朝" w:eastAsia="ＭＳ 明朝" w:hAnsi="ＭＳ 明朝" w:cs="ＭＳ Ｐゴシック"/>
          <w:color w:val="000000"/>
          <w:kern w:val="0"/>
          <w:szCs w:val="21"/>
        </w:rPr>
      </w:pPr>
      <w:ins w:id="1550" w:author="Nagi Moriyama" w:date="2024-10-10T09:30:00Z" w16du:dateUtc="2024-10-10T00:30: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w:t>
        </w:r>
        <w:r w:rsidRPr="000A0D4C">
          <w:rPr>
            <w:rFonts w:ascii="ＭＳ 明朝" w:eastAsia="ＭＳ 明朝" w:hAnsi="ＭＳ 明朝" w:cs="ＭＳ Ｐゴシック" w:hint="eastAsia"/>
            <w:color w:val="000000"/>
            <w:kern w:val="0"/>
            <w:szCs w:val="21"/>
          </w:rPr>
          <w:lastRenderedPageBreak/>
          <w:t>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47CA6B9B" w14:textId="77777777" w:rsidR="00DE69D5" w:rsidRPr="000A0D4C" w:rsidDel="00DE69D5" w:rsidRDefault="00DE69D5" w:rsidP="00DE69D5">
      <w:pPr>
        <w:widowControl/>
        <w:jc w:val="left"/>
        <w:rPr>
          <w:del w:id="1551" w:author="Nagi Moriyama" w:date="2024-10-10T09:30:00Z" w16du:dateUtc="2024-10-10T00:30:00Z"/>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del w:id="1552"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 xml:space="preserve">第８条（使用の終了）　</w:delText>
        </w:r>
      </w:del>
    </w:p>
    <w:p w14:paraId="3B8EF75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553"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乙は、本件商標及び本件著作物の使用を終了する場合、速やかにその旨を甲に書面で通知し、その時点をもって本契約は終了する。</w:delText>
        </w:r>
      </w:del>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6B3C33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955AD96"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6F136C6"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del w:id="1554" w:author="Nagi Moriyama" w:date="2024-10-10T09:30:00Z" w16du:dateUtc="2024-10-10T00:30:00Z">
        <w:r w:rsidRPr="000A0D4C" w:rsidDel="00DE69D5">
          <w:rPr>
            <w:rFonts w:ascii="ＭＳ 明朝" w:eastAsia="ＭＳ 明朝" w:hAnsi="ＭＳ 明朝" w:cs="ＭＳ Ｐゴシック" w:hint="eastAsia"/>
            <w:color w:val="000000"/>
            <w:kern w:val="0"/>
            <w:szCs w:val="21"/>
          </w:rPr>
          <w:delText>（３）金融機関から取引停止処分を受けたとき、</w:delText>
        </w:r>
        <w:r w:rsidRPr="00E367C6" w:rsidDel="00DE69D5">
          <w:rPr>
            <w:rFonts w:ascii="ＭＳ 明朝" w:eastAsia="ＭＳ 明朝" w:hAnsi="ＭＳ 明朝" w:cs="ＭＳ Ｐゴシック" w:hint="eastAsia"/>
            <w:color w:val="000000" w:themeColor="text1"/>
            <w:kern w:val="0"/>
            <w:szCs w:val="21"/>
          </w:rPr>
          <w:delText>自ら振出し、または引き受けた手形、小切手が不渡り処分になる等、支払いが不能な状態になったとき。</w:delText>
        </w:r>
      </w:del>
      <w:ins w:id="1555" w:author="Nagi Moriyama" w:date="2024-10-10T09:31:00Z" w16du:dateUtc="2024-10-10T00:31:00Z">
        <w:r>
          <w:rPr>
            <w:rFonts w:ascii="ＭＳ 明朝" w:eastAsia="ＭＳ 明朝" w:hAnsi="ＭＳ 明朝" w:cs="ＭＳ Ｐゴシック" w:hint="eastAsia"/>
            <w:color w:val="000000" w:themeColor="text1"/>
            <w:kern w:val="0"/>
            <w:szCs w:val="21"/>
          </w:rPr>
          <w:t>（</w:t>
        </w:r>
      </w:ins>
      <w:ins w:id="1556" w:author="Nagi Moriyama" w:date="2024-10-10T09:30:00Z" w16du:dateUtc="2024-10-10T00:30:00Z">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ins>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ECF1742"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9BC03D6"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CEBFFCF"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4C18495"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F0846E8"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B951902" w14:textId="77777777" w:rsidR="00DE69D5" w:rsidRDefault="00DE69D5" w:rsidP="00DE69D5">
      <w:pPr>
        <w:widowControl/>
        <w:jc w:val="left"/>
        <w:rPr>
          <w:ins w:id="1557" w:author="Nagi Moriyama" w:date="2024-10-10T09:31:00Z" w16du:dateUtc="2024-10-10T00:31:00Z"/>
          <w:rFonts w:ascii="Hiragino Kaku Gothic ProN" w:eastAsia="ＭＳ Ｐゴシック" w:hAnsi="Hiragino Kaku Gothic ProN" w:cs="ＭＳ Ｐゴシック"/>
          <w:color w:val="47413D"/>
          <w:kern w:val="0"/>
          <w:szCs w:val="21"/>
        </w:rPr>
      </w:pPr>
    </w:p>
    <w:p w14:paraId="61ED3CB0"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del w:id="1558" w:author="Nagi Moriyama" w:date="2024-10-10T09:32:00Z" w16du:dateUtc="2024-10-10T00:32:00Z">
        <w:r w:rsidRPr="00EC07A3" w:rsidDel="00DE69D5">
          <w:rPr>
            <w:rFonts w:ascii="ＭＳ 明朝" w:eastAsia="ＭＳ 明朝" w:hAnsi="ＭＳ 明朝" w:cs="ＭＳ Ｐゴシック" w:hint="eastAsia"/>
            <w:color w:val="000000"/>
            <w:kern w:val="0"/>
            <w:szCs w:val="21"/>
          </w:rPr>
          <w:delText>A</w:delText>
        </w:r>
      </w:del>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p>
    <w:p w14:paraId="653E196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p>
    <w:p w14:paraId="1A619316"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p>
    <w:p w14:paraId="2C54607A" w14:textId="77777777" w:rsidR="00DE69D5" w:rsidRPr="00A9493C"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p>
    <w:p w14:paraId="3C05E59D" w14:textId="77777777" w:rsidR="00DE69D5" w:rsidRPr="00A9493C" w:rsidRDefault="00DE69D5" w:rsidP="00DE69D5"/>
    <w:p w14:paraId="494681D7"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0EFEBB9"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p>
    <w:p w14:paraId="7F32F125" w14:textId="77777777" w:rsidR="00DE69D5" w:rsidRDefault="00DE69D5" w:rsidP="00DE69D5">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p>
    <w:p w14:paraId="605A099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92E7D9B"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7959368"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p>
    <w:p w14:paraId="1044A612" w14:textId="77777777" w:rsidR="00DE69D5" w:rsidRPr="000A0D4C"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p>
    <w:p w14:paraId="34A3B73D"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07B9699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p>
    <w:p w14:paraId="6F13A14F"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lastRenderedPageBreak/>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p>
    <w:p w14:paraId="5F205865"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p>
    <w:p w14:paraId="76EC0EE7" w14:textId="77777777" w:rsidR="00DE69D5" w:rsidRDefault="00DE69D5" w:rsidP="00DE69D5">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p>
    <w:p w14:paraId="5904A98E"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2E98D2C"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4D989A1" w14:textId="77777777" w:rsidR="00DE69D5" w:rsidRPr="000A0D4C" w:rsidRDefault="00DE69D5" w:rsidP="00DE69D5">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881CB9D" w14:textId="77777777" w:rsidR="00DE69D5" w:rsidRPr="00E367C6" w:rsidRDefault="00DE69D5" w:rsidP="00DE69D5">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66D360F"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6BF7FC5"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1B956363"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lastRenderedPageBreak/>
        <w:t>甲及び乙は、本契約実施に関して知り得た秘密を、その管理に必要な処置をし、本業務の遂行以外の目的に使用してはならない。</w:t>
      </w:r>
    </w:p>
    <w:p w14:paraId="4D1296FE" w14:textId="77777777" w:rsidR="00DE69D5" w:rsidRPr="00E367C6" w:rsidRDefault="00DE69D5" w:rsidP="00DE69D5">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D3779CB" w14:textId="77777777" w:rsidR="00DE69D5" w:rsidRPr="00E367C6" w:rsidRDefault="00DE69D5" w:rsidP="00DE69D5">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44853B0" w14:textId="77777777" w:rsidR="00DE69D5" w:rsidRDefault="00DE69D5" w:rsidP="00DE69D5">
      <w:pPr>
        <w:widowControl/>
        <w:jc w:val="left"/>
        <w:rPr>
          <w:ins w:id="1559" w:author="Nagi Moriyama" w:date="2024-10-10T09:32:00Z" w16du:dateUtc="2024-10-10T00:32:00Z"/>
          <w:rFonts w:ascii="Hiragino Kaku Gothic ProN" w:eastAsia="ＭＳ Ｐゴシック" w:hAnsi="Hiragino Kaku Gothic ProN" w:cs="ＭＳ Ｐゴシック"/>
          <w:color w:val="47413D"/>
          <w:kern w:val="0"/>
          <w:szCs w:val="21"/>
        </w:rPr>
      </w:pPr>
    </w:p>
    <w:p w14:paraId="55BF52D7" w14:textId="77777777" w:rsidR="00DE69D5" w:rsidRPr="000A0D4C" w:rsidRDefault="00DE69D5" w:rsidP="00DE69D5">
      <w:pPr>
        <w:widowControl/>
        <w:jc w:val="left"/>
        <w:rPr>
          <w:ins w:id="1560" w:author="Nagi Moriyama" w:date="2024-10-10T09:32:00Z" w16du:dateUtc="2024-10-10T00:32:00Z"/>
          <w:rFonts w:ascii="Hiragino Kaku Gothic ProN" w:eastAsia="ＭＳ Ｐゴシック" w:hAnsi="Hiragino Kaku Gothic ProN" w:cs="ＭＳ Ｐゴシック"/>
          <w:color w:val="47413D"/>
          <w:kern w:val="0"/>
          <w:szCs w:val="21"/>
        </w:rPr>
      </w:pPr>
      <w:ins w:id="1561" w:author="Nagi Moriyama" w:date="2024-10-10T09:32:00Z" w16du:dateUtc="2024-10-10T00:32:00Z">
        <w:r w:rsidRPr="00EC07A3">
          <w:rPr>
            <w:rFonts w:ascii="ＭＳ 明朝" w:eastAsia="ＭＳ 明朝" w:hAnsi="ＭＳ 明朝" w:cs="ＭＳ Ｐゴシック" w:hint="eastAsia"/>
            <w:color w:val="000000"/>
            <w:kern w:val="0"/>
            <w:szCs w:val="21"/>
          </w:rPr>
          <w:t>A</w:t>
        </w:r>
        <w:r>
          <w:rPr>
            <w:rFonts w:ascii="ＭＳ 明朝" w:eastAsia="ＭＳ 明朝" w:hAnsi="ＭＳ 明朝" w:cs="ＭＳ Ｐゴシック"/>
            <w:color w:val="000000"/>
            <w:kern w:val="0"/>
            <w:szCs w:val="21"/>
          </w:rPr>
          <w:t>MNTSQ</w:t>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r>
          <w:rPr>
            <w:rFonts w:ascii="ＭＳ 明朝" w:eastAsia="ＭＳ 明朝" w:hAnsi="ＭＳ 明朝" w:cs="ＭＳ Ｐゴシック"/>
            <w:color w:val="000000"/>
            <w:kern w:val="0"/>
            <w:szCs w:val="21"/>
          </w:rPr>
          <w:t>HOGE</w:t>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w:t>
        </w:r>
        <w:proofErr w:type="spellStart"/>
        <w:r>
          <w:rPr>
            <w:rFonts w:ascii="ＭＳ 明朝" w:eastAsia="ＭＳ 明朝" w:hAnsi="ＭＳ 明朝" w:cs="ＭＳ Ｐゴシック"/>
            <w:color w:val="000000"/>
            <w:kern w:val="0"/>
            <w:szCs w:val="21"/>
          </w:rPr>
          <w:t>hogehoge</w:t>
        </w:r>
        <w:proofErr w:type="spellEnd"/>
        <w:r w:rsidRPr="000A0D4C">
          <w:rPr>
            <w:rFonts w:ascii="ＭＳ 明朝" w:eastAsia="ＭＳ 明朝" w:hAnsi="ＭＳ 明朝" w:cs="ＭＳ Ｐゴシック" w:hint="eastAsia"/>
            <w:color w:val="000000"/>
            <w:kern w:val="0"/>
            <w:szCs w:val="21"/>
          </w:rPr>
          <w:t>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1</w:t>
        </w:r>
        <w:r w:rsidRPr="000A0D4C">
          <w:rPr>
            <w:rFonts w:ascii="ＭＳ 明朝" w:eastAsia="ＭＳ 明朝" w:hAnsi="ＭＳ 明朝" w:cs="ＭＳ Ｐゴシック" w:hint="eastAsia"/>
            <w:color w:val="000000"/>
            <w:kern w:val="0"/>
            <w:szCs w:val="21"/>
          </w:rPr>
          <w:t>条（定 義）</w:t>
        </w:r>
      </w:ins>
    </w:p>
    <w:p w14:paraId="27D9DC05" w14:textId="77777777" w:rsidR="00DE69D5" w:rsidRPr="000A0D4C" w:rsidRDefault="00DE69D5" w:rsidP="00DE69D5">
      <w:pPr>
        <w:widowControl/>
        <w:jc w:val="left"/>
        <w:rPr>
          <w:ins w:id="1562" w:author="Nagi Moriyama" w:date="2024-10-10T09:32:00Z" w16du:dateUtc="2024-10-10T00:32:00Z"/>
          <w:rFonts w:ascii="Hiragino Kaku Gothic ProN" w:eastAsia="ＭＳ Ｐゴシック" w:hAnsi="Hiragino Kaku Gothic ProN" w:cs="ＭＳ Ｐゴシック"/>
          <w:color w:val="47413D"/>
          <w:kern w:val="0"/>
          <w:szCs w:val="21"/>
        </w:rPr>
      </w:pPr>
      <w:ins w:id="1563" w:author="Nagi Moriyama" w:date="2024-10-10T09:32:00Z" w16du:dateUtc="2024-10-10T00:32:00Z">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w:t>
        </w:r>
        <w:proofErr w:type="spellStart"/>
        <w:r>
          <w:rPr>
            <w:rFonts w:ascii="ＭＳ 明朝" w:eastAsia="ＭＳ 明朝" w:hAnsi="ＭＳ 明朝" w:cs="ＭＳ Ｐゴシック"/>
            <w:color w:val="000000"/>
            <w:kern w:val="0"/>
            <w:szCs w:val="21"/>
          </w:rPr>
          <w:t>fugafuga</w:t>
        </w:r>
        <w:proofErr w:type="spellEnd"/>
        <w:r w:rsidRPr="000A0D4C">
          <w:rPr>
            <w:rFonts w:ascii="ＭＳ 明朝" w:eastAsia="ＭＳ 明朝" w:hAnsi="ＭＳ 明朝" w:cs="ＭＳ Ｐゴシック" w:hint="eastAsia"/>
            <w:color w:val="000000"/>
            <w:kern w:val="0"/>
            <w:szCs w:val="21"/>
          </w:rPr>
          <w:t>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w:t>
        </w:r>
        <w:r w:rsidRPr="000B5C92">
          <w:rPr>
            <w:rFonts w:ascii="ＭＳ 明朝" w:eastAsia="ＭＳ 明朝" w:hAnsi="ＭＳ 明朝" w:cs="ＭＳ Ｐゴシック" w:hint="eastAsia"/>
            <w:color w:val="FF0000"/>
            <w:kern w:val="0"/>
            <w:szCs w:val="21"/>
          </w:rPr>
          <w:t>「○○○○」</w:t>
        </w:r>
        <w:r w:rsidRPr="000A0D4C">
          <w:rPr>
            <w:rFonts w:ascii="ＭＳ 明朝" w:eastAsia="ＭＳ 明朝" w:hAnsi="ＭＳ 明朝" w:cs="ＭＳ Ｐゴシック" w:hint="eastAsia"/>
            <w:color w:val="000000"/>
            <w:kern w:val="0"/>
            <w:szCs w:val="21"/>
          </w:rPr>
          <w:t>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2</w:t>
        </w:r>
        <w:r w:rsidRPr="000A0D4C">
          <w:rPr>
            <w:rFonts w:ascii="ＭＳ 明朝" w:eastAsia="ＭＳ 明朝" w:hAnsi="ＭＳ 明朝" w:cs="ＭＳ Ｐゴシック" w:hint="eastAsia"/>
            <w:color w:val="000000"/>
            <w:kern w:val="0"/>
            <w:szCs w:val="21"/>
          </w:rPr>
          <w:t>条（使用許諾）</w:t>
        </w:r>
      </w:ins>
    </w:p>
    <w:p w14:paraId="6BDA8474" w14:textId="77777777" w:rsidR="00DE69D5" w:rsidRDefault="00DE69D5" w:rsidP="00DE69D5">
      <w:pPr>
        <w:widowControl/>
        <w:jc w:val="left"/>
        <w:rPr>
          <w:ins w:id="1564" w:author="Nagi Moriyama" w:date="2024-10-10T09:32:00Z" w16du:dateUtc="2024-10-10T00:32:00Z"/>
          <w:rFonts w:ascii="ＭＳ 明朝" w:eastAsia="ＭＳ 明朝" w:hAnsi="ＭＳ 明朝" w:cs="ＭＳ Ｐゴシック"/>
          <w:color w:val="000000"/>
          <w:kern w:val="0"/>
          <w:szCs w:val="21"/>
        </w:rPr>
      </w:pPr>
      <w:ins w:id="1565" w:author="Nagi Moriyama" w:date="2024-10-10T09:32:00Z" w16du:dateUtc="2024-10-10T00:32:00Z">
        <w:r>
          <w:rPr>
            <w:rFonts w:ascii="ＭＳ 明朝" w:eastAsia="ＭＳ 明朝" w:hAnsi="ＭＳ 明朝" w:cs="ＭＳ Ｐゴシック" w:hint="eastAsia"/>
            <w:color w:val="000000"/>
            <w:kern w:val="0"/>
            <w:szCs w:val="21"/>
          </w:rPr>
          <w:t>１．甲</w:t>
        </w:r>
        <w:r w:rsidRPr="00A9493C">
          <w:rPr>
            <w:rFonts w:ascii="ＭＳ 明朝" w:eastAsia="ＭＳ 明朝" w:hAnsi="ＭＳ 明朝" w:cs="ＭＳ Ｐゴシック" w:hint="eastAsia"/>
            <w:color w:val="000000"/>
            <w:kern w:val="0"/>
            <w:szCs w:val="21"/>
          </w:rPr>
          <w:t>は、乙に対し、本件商標及び本件著作物を甲が承認した商品に使用するために本契約に従って使用することを許諾す</w:t>
        </w:r>
        <w:r w:rsidRPr="000B5C92">
          <w:rPr>
            <w:rFonts w:ascii="ＭＳ 明朝" w:eastAsia="ＭＳ 明朝" w:hAnsi="ＭＳ 明朝" w:cs="ＭＳ Ｐゴシック" w:hint="eastAsia"/>
            <w:color w:val="000000"/>
            <w:kern w:val="0"/>
            <w:szCs w:val="21"/>
            <w:highlight w:val="yellow"/>
          </w:rPr>
          <w:t>るものと</w:t>
        </w:r>
        <w:r w:rsidRPr="00A9493C">
          <w:rPr>
            <w:rFonts w:ascii="ＭＳ 明朝" w:eastAsia="ＭＳ 明朝" w:hAnsi="ＭＳ 明朝" w:cs="ＭＳ Ｐゴシック" w:hint="eastAsia"/>
            <w:color w:val="000000"/>
            <w:kern w:val="0"/>
            <w:szCs w:val="21"/>
          </w:rPr>
          <w:t>する。</w:t>
        </w:r>
      </w:ins>
    </w:p>
    <w:p w14:paraId="391851C6" w14:textId="77777777" w:rsidR="00DE69D5" w:rsidRPr="00A9493C" w:rsidRDefault="00DE69D5" w:rsidP="00DE69D5">
      <w:pPr>
        <w:widowControl/>
        <w:jc w:val="left"/>
        <w:rPr>
          <w:ins w:id="1566" w:author="Nagi Moriyama" w:date="2024-10-10T09:32:00Z" w16du:dateUtc="2024-10-10T00:32:00Z"/>
          <w:rFonts w:ascii="ＭＳ 明朝" w:eastAsia="ＭＳ 明朝" w:hAnsi="ＭＳ 明朝" w:cs="ＭＳ Ｐゴシック"/>
          <w:color w:val="000000"/>
          <w:kern w:val="0"/>
          <w:szCs w:val="21"/>
        </w:rPr>
      </w:pPr>
      <w:ins w:id="1567" w:author="Nagi Moriyama" w:date="2024-10-10T09:32:00Z" w16du:dateUtc="2024-10-10T00:32:00Z">
        <w:r>
          <w:rPr>
            <w:rFonts w:ascii="ＭＳ 明朝" w:eastAsia="ＭＳ 明朝" w:hAnsi="ＭＳ 明朝" w:cs="ＭＳ Ｐゴシック" w:hint="eastAsia"/>
            <w:color w:val="000000"/>
            <w:kern w:val="0"/>
            <w:szCs w:val="21"/>
          </w:rPr>
          <w:t>２．</w:t>
        </w:r>
        <w:r w:rsidRPr="000B5C92">
          <w:rPr>
            <w:rFonts w:ascii="ＭＳ 明朝" w:eastAsia="ＭＳ 明朝" w:hAnsi="ＭＳ 明朝" w:cs="ＭＳ Ｐゴシック" w:hint="eastAsia"/>
            <w:i/>
            <w:iCs/>
            <w:color w:val="000000"/>
            <w:kern w:val="0"/>
            <w:szCs w:val="21"/>
          </w:rPr>
          <w:t>甲は、乙以外の第三者に本件件著作物の使用を許諾してはならない。ただし、乙の承諾がある場合には、この限りでない。</w:t>
        </w:r>
      </w:ins>
    </w:p>
    <w:p w14:paraId="7505E787" w14:textId="77777777" w:rsidR="00DE69D5" w:rsidRPr="00A9493C" w:rsidRDefault="00DE69D5" w:rsidP="00DE69D5">
      <w:pPr>
        <w:rPr>
          <w:ins w:id="1568" w:author="Nagi Moriyama" w:date="2024-10-10T09:32:00Z" w16du:dateUtc="2024-10-10T00:32:00Z"/>
        </w:rPr>
      </w:pPr>
    </w:p>
    <w:p w14:paraId="7E9014A2" w14:textId="77777777" w:rsidR="00DE69D5" w:rsidRDefault="00DE69D5" w:rsidP="00DE69D5">
      <w:pPr>
        <w:widowControl/>
        <w:jc w:val="left"/>
        <w:rPr>
          <w:ins w:id="1569" w:author="Nagi Moriyama" w:date="2024-10-10T09:32:00Z" w16du:dateUtc="2024-10-10T00:32:00Z"/>
          <w:rFonts w:ascii="ＭＳ 明朝" w:eastAsia="ＭＳ 明朝" w:hAnsi="ＭＳ 明朝" w:cs="ＭＳ Ｐゴシック"/>
          <w:color w:val="000000"/>
          <w:kern w:val="0"/>
          <w:szCs w:val="21"/>
        </w:rPr>
      </w:pPr>
      <w:ins w:id="1570" w:author="Nagi Moriyama" w:date="2024-10-10T09:32:00Z" w16du:dateUtc="2024-10-10T00:32:00Z">
        <w:r>
          <w:rPr>
            <w:rFonts w:ascii="ＭＳ 明朝" w:eastAsia="ＭＳ 明朝" w:hAnsi="ＭＳ 明朝" w:cs="ＭＳ Ｐゴシック" w:hint="eastAsia"/>
            <w:color w:val="000000"/>
            <w:kern w:val="0"/>
            <w:szCs w:val="21"/>
          </w:rPr>
          <w:t>第３条（競業避止義務）</w:t>
        </w:r>
      </w:ins>
    </w:p>
    <w:p w14:paraId="78748EF2" w14:textId="77777777" w:rsidR="00DE69D5" w:rsidRDefault="00DE69D5" w:rsidP="00DE69D5">
      <w:pPr>
        <w:widowControl/>
        <w:jc w:val="left"/>
        <w:rPr>
          <w:ins w:id="1571" w:author="Nagi Moriyama" w:date="2024-10-10T09:32:00Z" w16du:dateUtc="2024-10-10T00:32:00Z"/>
          <w:rFonts w:ascii="ＭＳ 明朝" w:eastAsia="ＭＳ 明朝" w:hAnsi="ＭＳ 明朝" w:cs="ＭＳ Ｐゴシック"/>
          <w:color w:val="000000"/>
          <w:kern w:val="0"/>
          <w:szCs w:val="21"/>
        </w:rPr>
      </w:pPr>
      <w:ins w:id="1572" w:author="Nagi Moriyama" w:date="2024-10-10T09:32:00Z" w16du:dateUtc="2024-10-10T00:32:00Z">
        <w:r>
          <w:rPr>
            <w:rFonts w:ascii="ＭＳ 明朝" w:eastAsia="ＭＳ 明朝" w:hAnsi="ＭＳ 明朝" w:cs="ＭＳ Ｐゴシック" w:hint="eastAsia"/>
            <w:color w:val="000000"/>
            <w:kern w:val="0"/>
            <w:szCs w:val="21"/>
          </w:rPr>
          <w:t>１．乙は、本契約の有効期間中、事前甲の書面による承諾を得た場合を除き、甲と競業する第三者の保有する商標及び著作利用用した商品を取り扱ってはならない。</w:t>
        </w:r>
      </w:ins>
    </w:p>
    <w:p w14:paraId="2A9CE31C" w14:textId="77777777" w:rsidR="00DE69D5" w:rsidRDefault="00DE69D5" w:rsidP="00DE69D5">
      <w:pPr>
        <w:widowControl/>
        <w:jc w:val="left"/>
        <w:rPr>
          <w:ins w:id="1573" w:author="Nagi Moriyama" w:date="2024-10-10T09:32:00Z" w16du:dateUtc="2024-10-10T00:32:00Z"/>
          <w:rFonts w:ascii="ＭＳ 明朝" w:eastAsia="ＭＳ 明朝" w:hAnsi="ＭＳ 明朝" w:cs="ＭＳ Ｐゴシック"/>
          <w:color w:val="000000"/>
          <w:kern w:val="0"/>
          <w:szCs w:val="21"/>
        </w:rPr>
      </w:pPr>
      <w:ins w:id="1574" w:author="Nagi Moriyama" w:date="2024-10-10T09:32:00Z" w16du:dateUtc="2024-10-10T00:32:00Z">
        <w:r>
          <w:rPr>
            <w:rFonts w:ascii="ＭＳ 明朝" w:eastAsia="ＭＳ 明朝" w:hAnsi="ＭＳ 明朝" w:cs="ＭＳ Ｐゴシック" w:hint="eastAsia"/>
            <w:color w:val="000000"/>
            <w:kern w:val="0"/>
            <w:szCs w:val="21"/>
          </w:rPr>
          <w:t>２．乙は、第三者の保有する商標及びを利用した商品を取り扱おうとしている場合において、当該第三者が甲の事業と著作物競業するか否かにつき疑義があるときは、甲に対し著作物に通知し、甲の見解を求めなければならない。</w:t>
        </w:r>
      </w:ins>
    </w:p>
    <w:p w14:paraId="5FC17320" w14:textId="77777777" w:rsidR="00DE69D5" w:rsidRPr="000A0D4C" w:rsidRDefault="00DE69D5" w:rsidP="00DE69D5">
      <w:pPr>
        <w:widowControl/>
        <w:jc w:val="left"/>
        <w:rPr>
          <w:ins w:id="1575" w:author="Nagi Moriyama" w:date="2024-10-10T09:32:00Z" w16du:dateUtc="2024-10-10T00:32:00Z"/>
          <w:rFonts w:ascii="Hiragino Kaku Gothic ProN" w:eastAsia="ＭＳ Ｐゴシック" w:hAnsi="Hiragino Kaku Gothic ProN" w:cs="ＭＳ Ｐゴシック"/>
          <w:color w:val="47413D"/>
          <w:kern w:val="0"/>
          <w:szCs w:val="21"/>
        </w:rPr>
      </w:pPr>
      <w:ins w:id="1576" w:author="Nagi Moriyama" w:date="2024-10-10T09:32:00Z" w16du:dateUtc="2024-10-10T00:32:00Z">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ins>
    </w:p>
    <w:p w14:paraId="1B6A772E" w14:textId="77777777" w:rsidR="00DE69D5" w:rsidRPr="000A0D4C" w:rsidRDefault="00DE69D5" w:rsidP="00DE69D5">
      <w:pPr>
        <w:widowControl/>
        <w:jc w:val="left"/>
        <w:rPr>
          <w:ins w:id="1577" w:author="Nagi Moriyama" w:date="2024-10-10T09:32:00Z" w16du:dateUtc="2024-10-10T00:32:00Z"/>
          <w:rFonts w:ascii="Hiragino Kaku Gothic ProN" w:eastAsia="ＭＳ Ｐゴシック" w:hAnsi="Hiragino Kaku Gothic ProN" w:cs="ＭＳ Ｐゴシック"/>
          <w:color w:val="47413D"/>
          <w:kern w:val="0"/>
          <w:szCs w:val="21"/>
        </w:rPr>
      </w:pPr>
      <w:ins w:id="1578" w:author="Nagi Moriyama" w:date="2024-10-10T09:32:00Z" w16du:dateUtc="2024-10-10T00:32:00Z">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5E6AF068" w14:textId="77777777" w:rsidR="00DE69D5" w:rsidRPr="000A0D4C" w:rsidRDefault="00DE69D5" w:rsidP="00DE69D5">
      <w:pPr>
        <w:widowControl/>
        <w:jc w:val="left"/>
        <w:rPr>
          <w:ins w:id="1579" w:author="Nagi Moriyama" w:date="2024-10-10T09:32:00Z" w16du:dateUtc="2024-10-10T00:32:00Z"/>
          <w:rFonts w:ascii="Hiragino Kaku Gothic ProN" w:eastAsia="ＭＳ Ｐゴシック" w:hAnsi="Hiragino Kaku Gothic ProN" w:cs="ＭＳ Ｐゴシック"/>
          <w:color w:val="47413D"/>
          <w:kern w:val="0"/>
          <w:szCs w:val="21"/>
        </w:rPr>
      </w:pPr>
      <w:ins w:id="1580"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ins>
    </w:p>
    <w:p w14:paraId="4795B7AC" w14:textId="77777777" w:rsidR="00DE69D5" w:rsidRPr="000A0D4C" w:rsidRDefault="00DE69D5" w:rsidP="00DE69D5">
      <w:pPr>
        <w:widowControl/>
        <w:jc w:val="left"/>
        <w:rPr>
          <w:ins w:id="1581" w:author="Nagi Moriyama" w:date="2024-10-10T09:32:00Z" w16du:dateUtc="2024-10-10T00:32:00Z"/>
          <w:rFonts w:ascii="ＭＳ 明朝" w:eastAsia="ＭＳ 明朝" w:hAnsi="ＭＳ 明朝" w:cs="ＭＳ Ｐゴシック"/>
          <w:color w:val="000000"/>
          <w:kern w:val="0"/>
          <w:szCs w:val="21"/>
        </w:rPr>
      </w:pPr>
      <w:ins w:id="1582" w:author="Nagi Moriyama" w:date="2024-10-10T09:32:00Z" w16du:dateUtc="2024-10-10T00:32:00Z">
        <w:r w:rsidRPr="000A0D4C">
          <w:rPr>
            <w:rFonts w:ascii="ＭＳ 明朝" w:eastAsia="ＭＳ 明朝" w:hAnsi="ＭＳ 明朝" w:cs="ＭＳ Ｐゴシック" w:hint="eastAsia"/>
            <w:color w:val="000000"/>
            <w:kern w:val="0"/>
            <w:szCs w:val="21"/>
          </w:rPr>
          <w:t>（２）本件商標及び本件著作物を使用した商品の販売において、乙は甲の定める指針に従わなければならない。</w:t>
        </w:r>
      </w:ins>
    </w:p>
    <w:p w14:paraId="55B41EEB" w14:textId="77777777" w:rsidR="00DE69D5" w:rsidRPr="000A0D4C" w:rsidRDefault="00DE69D5" w:rsidP="00DE69D5">
      <w:pPr>
        <w:widowControl/>
        <w:jc w:val="left"/>
        <w:rPr>
          <w:ins w:id="1583" w:author="Nagi Moriyama" w:date="2024-10-10T09:32:00Z" w16du:dateUtc="2024-10-10T00:32:00Z"/>
          <w:rFonts w:ascii="Hiragino Kaku Gothic ProN" w:eastAsia="ＭＳ Ｐゴシック" w:hAnsi="Hiragino Kaku Gothic ProN" w:cs="ＭＳ Ｐゴシック"/>
          <w:color w:val="47413D"/>
          <w:kern w:val="0"/>
          <w:szCs w:val="21"/>
        </w:rPr>
      </w:pPr>
      <w:ins w:id="1584" w:author="Nagi Moriyama" w:date="2024-10-10T09:32:00Z" w16du:dateUtc="2024-10-10T00:32:00Z">
        <w:r w:rsidRPr="000A0D4C">
          <w:rPr>
            <w:rFonts w:ascii="ＭＳ 明朝" w:eastAsia="ＭＳ 明朝" w:hAnsi="ＭＳ 明朝" w:cs="ＭＳ Ｐゴシック" w:hint="eastAsia"/>
            <w:color w:val="000000"/>
            <w:kern w:val="0"/>
            <w:szCs w:val="21"/>
          </w:rPr>
          <w:t>第５条（販 売）</w:t>
        </w:r>
      </w:ins>
    </w:p>
    <w:p w14:paraId="7A130A9D" w14:textId="77777777" w:rsidR="00DE69D5" w:rsidRPr="000A0D4C" w:rsidRDefault="00DE69D5" w:rsidP="00DE69D5">
      <w:pPr>
        <w:widowControl/>
        <w:jc w:val="left"/>
        <w:rPr>
          <w:ins w:id="1585" w:author="Nagi Moriyama" w:date="2024-10-10T09:32:00Z" w16du:dateUtc="2024-10-10T00:32:00Z"/>
          <w:rFonts w:ascii="Hiragino Kaku Gothic ProN" w:eastAsia="ＭＳ Ｐゴシック" w:hAnsi="Hiragino Kaku Gothic ProN" w:cs="ＭＳ Ｐゴシック"/>
          <w:color w:val="47413D"/>
          <w:kern w:val="0"/>
          <w:szCs w:val="21"/>
        </w:rPr>
      </w:pPr>
      <w:ins w:id="1586" w:author="Nagi Moriyama" w:date="2024-10-10T09:32:00Z" w16du:dateUtc="2024-10-10T00:32:00Z">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w:t>
        </w:r>
        <w:r>
          <w:rPr>
            <w:rFonts w:ascii="ＭＳ 明朝" w:eastAsia="ＭＳ 明朝" w:hAnsi="ＭＳ 明朝" w:cs="ＭＳ Ｐゴシック"/>
            <w:color w:val="000000"/>
            <w:kern w:val="0"/>
            <w:szCs w:val="21"/>
          </w:rPr>
          <w:t>6</w:t>
        </w:r>
        <w:r w:rsidRPr="000A0D4C">
          <w:rPr>
            <w:rFonts w:ascii="ＭＳ 明朝" w:eastAsia="ＭＳ 明朝" w:hAnsi="ＭＳ 明朝" w:cs="ＭＳ Ｐゴシック" w:hint="eastAsia"/>
            <w:color w:val="000000"/>
            <w:kern w:val="0"/>
            <w:szCs w:val="21"/>
          </w:rPr>
          <w:t>条（契約有効期間）</w:t>
        </w:r>
      </w:ins>
    </w:p>
    <w:p w14:paraId="478B22CB" w14:textId="77777777" w:rsidR="00DE69D5" w:rsidRDefault="00DE69D5" w:rsidP="00DE69D5">
      <w:pPr>
        <w:widowControl/>
        <w:jc w:val="left"/>
        <w:rPr>
          <w:ins w:id="1587" w:author="Nagi Moriyama" w:date="2024-10-10T09:32:00Z" w16du:dateUtc="2024-10-10T00:32:00Z"/>
          <w:rFonts w:ascii="ＭＳ 明朝" w:eastAsia="ＭＳ 明朝" w:hAnsi="ＭＳ 明朝" w:cs="ＭＳ Ｐゴシック"/>
          <w:color w:val="000000"/>
          <w:kern w:val="0"/>
          <w:szCs w:val="21"/>
        </w:rPr>
      </w:pPr>
      <w:ins w:id="1588" w:author="Nagi Moriyama" w:date="2024-10-10T09:32:00Z" w16du:dateUtc="2024-10-10T00:32:00Z">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ins>
    </w:p>
    <w:p w14:paraId="3FC2A607" w14:textId="77777777" w:rsidR="00DE69D5" w:rsidRPr="000A0D4C" w:rsidRDefault="00DE69D5" w:rsidP="00DE69D5">
      <w:pPr>
        <w:widowControl/>
        <w:jc w:val="left"/>
        <w:rPr>
          <w:ins w:id="1589" w:author="Nagi Moriyama" w:date="2024-10-10T09:32:00Z" w16du:dateUtc="2024-10-10T00:32:00Z"/>
          <w:rFonts w:ascii="Hiragino Kaku Gothic ProN" w:eastAsia="ＭＳ Ｐゴシック" w:hAnsi="Hiragino Kaku Gothic ProN" w:cs="ＭＳ Ｐゴシック"/>
          <w:color w:val="47413D"/>
          <w:kern w:val="0"/>
          <w:szCs w:val="21"/>
        </w:rPr>
      </w:pPr>
      <w:ins w:id="1590" w:author="Nagi Moriyama" w:date="2024-10-10T09:32:00Z" w16du:dateUtc="2024-10-10T00:32:00Z">
        <w:r w:rsidRPr="000A0D4C">
          <w:rPr>
            <w:rFonts w:ascii="ＭＳ 明朝" w:eastAsia="ＭＳ 明朝" w:hAnsi="ＭＳ 明朝" w:cs="ＭＳ Ｐゴシック" w:hint="eastAsia"/>
            <w:color w:val="000000"/>
            <w:kern w:val="0"/>
            <w:szCs w:val="21"/>
          </w:rPr>
          <w:t>第</w:t>
        </w:r>
        <w:r>
          <w:rPr>
            <w:rFonts w:ascii="ＭＳ 明朝" w:eastAsia="ＭＳ 明朝" w:hAnsi="ＭＳ 明朝" w:cs="ＭＳ Ｐゴシック"/>
            <w:color w:val="000000"/>
            <w:kern w:val="0"/>
            <w:szCs w:val="21"/>
          </w:rPr>
          <w:t>7</w:t>
        </w:r>
        <w:r w:rsidRPr="000A0D4C">
          <w:rPr>
            <w:rFonts w:ascii="ＭＳ 明朝" w:eastAsia="ＭＳ 明朝" w:hAnsi="ＭＳ 明朝" w:cs="ＭＳ Ｐゴシック" w:hint="eastAsia"/>
            <w:color w:val="000000"/>
            <w:kern w:val="0"/>
            <w:szCs w:val="21"/>
          </w:rPr>
          <w:t>条（使用状況の報告・記録）</w:t>
        </w:r>
      </w:ins>
    </w:p>
    <w:p w14:paraId="2968440B" w14:textId="77777777" w:rsidR="00DE69D5" w:rsidRDefault="00DE69D5" w:rsidP="00DE69D5">
      <w:pPr>
        <w:widowControl/>
        <w:jc w:val="left"/>
        <w:rPr>
          <w:ins w:id="1591" w:author="Nagi Moriyama" w:date="2024-10-10T09:32:00Z" w16du:dateUtc="2024-10-10T00:32:00Z"/>
          <w:rFonts w:ascii="ＭＳ 明朝" w:eastAsia="ＭＳ 明朝" w:hAnsi="ＭＳ 明朝" w:cs="ＭＳ Ｐゴシック"/>
          <w:color w:val="000000"/>
          <w:kern w:val="0"/>
          <w:szCs w:val="21"/>
        </w:rPr>
      </w:pPr>
      <w:ins w:id="1592" w:author="Nagi Moriyama" w:date="2024-10-10T09:32:00Z" w16du:dateUtc="2024-10-10T00:32:00Z">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ins>
    </w:p>
    <w:p w14:paraId="20072A3F" w14:textId="77777777" w:rsidR="00DE69D5" w:rsidRPr="000A0D4C" w:rsidRDefault="00DE69D5" w:rsidP="00DE69D5">
      <w:pPr>
        <w:widowControl/>
        <w:jc w:val="left"/>
        <w:rPr>
          <w:ins w:id="1593" w:author="Nagi Moriyama" w:date="2024-10-10T09:32:00Z" w16du:dateUtc="2024-10-10T00:32:00Z"/>
          <w:rFonts w:ascii="Hiragino Kaku Gothic ProN" w:eastAsia="ＭＳ Ｐゴシック" w:hAnsi="Hiragino Kaku Gothic ProN" w:cs="ＭＳ Ｐゴシック"/>
          <w:color w:val="47413D"/>
          <w:kern w:val="0"/>
          <w:szCs w:val="21"/>
        </w:rPr>
      </w:pPr>
      <w:ins w:id="1594" w:author="Nagi Moriyama" w:date="2024-10-10T09:32:00Z" w16du:dateUtc="2024-10-10T00:32:00Z">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ins>
    </w:p>
    <w:p w14:paraId="4DEC7AF8" w14:textId="77777777" w:rsidR="00DE69D5" w:rsidRPr="000A0D4C" w:rsidRDefault="00DE69D5" w:rsidP="00DE69D5">
      <w:pPr>
        <w:widowControl/>
        <w:jc w:val="left"/>
        <w:rPr>
          <w:ins w:id="1595" w:author="Nagi Moriyama" w:date="2024-10-10T09:32:00Z" w16du:dateUtc="2024-10-10T00:32:00Z"/>
          <w:rFonts w:ascii="Hiragino Kaku Gothic ProN" w:eastAsia="ＭＳ Ｐゴシック" w:hAnsi="Hiragino Kaku Gothic ProN" w:cs="ＭＳ Ｐゴシック"/>
          <w:color w:val="47413D"/>
          <w:kern w:val="0"/>
          <w:szCs w:val="21"/>
        </w:rPr>
      </w:pPr>
      <w:ins w:id="1596" w:author="Nagi Moriyama" w:date="2024-10-10T09:32:00Z" w16du:dateUtc="2024-10-10T00:32:00Z">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ins>
    </w:p>
    <w:p w14:paraId="04364BE5" w14:textId="77777777" w:rsidR="00DE69D5" w:rsidRPr="000A0D4C" w:rsidRDefault="00DE69D5" w:rsidP="00DE69D5">
      <w:pPr>
        <w:widowControl/>
        <w:jc w:val="left"/>
        <w:rPr>
          <w:ins w:id="1597" w:author="Nagi Moriyama" w:date="2024-10-10T09:32:00Z" w16du:dateUtc="2024-10-10T00:32:00Z"/>
          <w:rFonts w:ascii="Hiragino Kaku Gothic ProN" w:eastAsia="ＭＳ Ｐゴシック" w:hAnsi="Hiragino Kaku Gothic ProN" w:cs="ＭＳ Ｐゴシック"/>
          <w:color w:val="47413D"/>
          <w:kern w:val="0"/>
          <w:szCs w:val="21"/>
        </w:rPr>
      </w:pPr>
      <w:ins w:id="1598" w:author="Nagi Moriyama" w:date="2024-10-10T09:32:00Z" w16du:dateUtc="2024-10-10T00:32:00Z">
        <w:r w:rsidRPr="000A0D4C">
          <w:rPr>
            <w:rFonts w:ascii="ＭＳ 明朝" w:eastAsia="ＭＳ 明朝" w:hAnsi="ＭＳ 明朝" w:cs="ＭＳ Ｐゴシック" w:hint="eastAsia"/>
            <w:color w:val="000000"/>
            <w:kern w:val="0"/>
            <w:szCs w:val="21"/>
          </w:rPr>
          <w:br/>
          <w:t>第１０条（解除）</w:t>
        </w:r>
      </w:ins>
    </w:p>
    <w:p w14:paraId="320A54D4" w14:textId="77777777" w:rsidR="00DE69D5" w:rsidRPr="00E367C6" w:rsidRDefault="00DE69D5" w:rsidP="00DE69D5">
      <w:pPr>
        <w:widowControl/>
        <w:spacing w:after="240"/>
        <w:jc w:val="left"/>
        <w:rPr>
          <w:ins w:id="1599" w:author="Nagi Moriyama" w:date="2024-10-10T09:32:00Z" w16du:dateUtc="2024-10-10T00:32:00Z"/>
          <w:rFonts w:ascii="ＭＳ 明朝" w:eastAsia="ＭＳ 明朝" w:hAnsi="ＭＳ 明朝" w:cs="ＭＳ Ｐゴシック"/>
          <w:color w:val="000000" w:themeColor="text1"/>
          <w:kern w:val="0"/>
          <w:szCs w:val="21"/>
        </w:rPr>
      </w:pPr>
      <w:ins w:id="1600" w:author="Nagi Moriyama" w:date="2024-10-10T09:32:00Z" w16du:dateUtc="2024-10-10T00:32:00Z">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themeColor="text1"/>
            <w:kern w:val="0"/>
            <w:szCs w:val="21"/>
          </w:rPr>
          <w:t>（３）</w:t>
        </w:r>
        <w:r w:rsidRPr="000A0D4C">
          <w:rPr>
            <w:rFonts w:ascii="ＭＳ 明朝" w:eastAsia="ＭＳ 明朝" w:hAnsi="ＭＳ 明朝" w:cs="ＭＳ Ｐゴシック" w:hint="eastAsia"/>
            <w:color w:val="000000"/>
            <w:kern w:val="0"/>
            <w:szCs w:val="21"/>
          </w:rPr>
          <w:t>自ら破産宣告、会社整理、民事再生手続、特別清算又は会社更生手続の開始等の申立を行ったとき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ins>
    </w:p>
    <w:p w14:paraId="51650B2D" w14:textId="77777777" w:rsidR="00DE69D5" w:rsidRPr="00E367C6" w:rsidRDefault="00DE69D5" w:rsidP="00DE69D5">
      <w:pPr>
        <w:widowControl/>
        <w:jc w:val="left"/>
        <w:rPr>
          <w:ins w:id="1601"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602"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第１１条（改良著作物）</w:t>
        </w:r>
      </w:ins>
    </w:p>
    <w:p w14:paraId="2C6AA619" w14:textId="77777777" w:rsidR="00DE69D5" w:rsidRPr="00E367C6" w:rsidRDefault="00DE69D5" w:rsidP="00DE69D5">
      <w:pPr>
        <w:widowControl/>
        <w:jc w:val="left"/>
        <w:rPr>
          <w:ins w:id="1603"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604" w:author="Nagi Moriyama" w:date="2024-10-10T09:32:00Z" w16du:dateUtc="2024-10-10T00:32:00Z">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ins>
    </w:p>
    <w:p w14:paraId="1272E460" w14:textId="60464599" w:rsidR="00DE69D5" w:rsidRPr="00E367C6" w:rsidRDefault="00DE69D5" w:rsidP="00DE69D5">
      <w:pPr>
        <w:widowControl/>
        <w:jc w:val="left"/>
        <w:rPr>
          <w:ins w:id="1605" w:author="Nagi Moriyama" w:date="2024-10-10T09:32:00Z" w16du:dateUtc="2024-10-10T00:32:00Z"/>
          <w:rFonts w:ascii="Hiragino Kaku Gothic ProN" w:eastAsia="ＭＳ Ｐゴシック" w:hAnsi="Hiragino Kaku Gothic ProN" w:cs="ＭＳ Ｐゴシック"/>
          <w:color w:val="000000" w:themeColor="text1"/>
          <w:kern w:val="0"/>
          <w:szCs w:val="21"/>
        </w:rPr>
      </w:pPr>
    </w:p>
    <w:p w14:paraId="5CB001CD" w14:textId="77777777" w:rsidR="00DE69D5" w:rsidRPr="00E367C6" w:rsidRDefault="00DE69D5" w:rsidP="00DE69D5">
      <w:pPr>
        <w:widowControl/>
        <w:jc w:val="left"/>
        <w:rPr>
          <w:ins w:id="1606" w:author="Nagi Moriyama" w:date="2024-10-10T09:32:00Z" w16du:dateUtc="2024-10-10T00:32:00Z"/>
          <w:rFonts w:ascii="Hiragino Kaku Gothic ProN" w:eastAsia="ＭＳ Ｐゴシック" w:hAnsi="Hiragino Kaku Gothic ProN" w:cs="ＭＳ Ｐゴシック"/>
          <w:color w:val="000000" w:themeColor="text1"/>
          <w:kern w:val="0"/>
          <w:szCs w:val="21"/>
        </w:rPr>
      </w:pPr>
      <w:ins w:id="1607" w:author="Nagi Moriyama" w:date="2024-10-10T09:32:00Z" w16du:dateUtc="2024-10-10T00:32:00Z">
        <w:r w:rsidRPr="00E367C6">
          <w:rPr>
            <w:rFonts w:ascii="ＭＳ 明朝" w:eastAsia="ＭＳ 明朝" w:hAnsi="ＭＳ 明朝" w:cs="ＭＳ Ｐゴシック" w:hint="eastAsia"/>
            <w:color w:val="000000" w:themeColor="text1"/>
            <w:kern w:val="0"/>
            <w:szCs w:val="21"/>
          </w:rPr>
          <w:t>第１３条（協議事項）</w:t>
        </w:r>
      </w:ins>
    </w:p>
    <w:p w14:paraId="674207E3" w14:textId="77777777" w:rsidR="00DE69D5" w:rsidRPr="00E367C6" w:rsidRDefault="00DE69D5" w:rsidP="00DE69D5">
      <w:pPr>
        <w:widowControl/>
        <w:jc w:val="left"/>
        <w:rPr>
          <w:ins w:id="1608" w:author="Nagi Moriyama" w:date="2024-10-10T09:32:00Z" w16du:dateUtc="2024-10-10T00:32:00Z"/>
          <w:rFonts w:ascii="ＭＳ 明朝" w:eastAsia="ＭＳ 明朝" w:hAnsi="ＭＳ 明朝" w:cs="ＭＳ Ｐゴシック"/>
          <w:color w:val="000000" w:themeColor="text1"/>
          <w:kern w:val="0"/>
          <w:szCs w:val="21"/>
        </w:rPr>
      </w:pPr>
      <w:ins w:id="1609" w:author="Nagi Moriyama" w:date="2024-10-10T09:32:00Z" w16du:dateUtc="2024-10-10T00:32:00Z">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ins>
    </w:p>
    <w:p w14:paraId="753378C5" w14:textId="77777777" w:rsidR="00DE69D5" w:rsidRPr="00DE69D5" w:rsidRDefault="00DE69D5" w:rsidP="00DE69D5">
      <w:pPr>
        <w:widowControl/>
        <w:jc w:val="left"/>
        <w:rPr>
          <w:ins w:id="1610" w:author="Nagi Moriyama" w:date="2024-10-10T09:32:00Z" w16du:dateUtc="2024-10-10T00:32:00Z"/>
          <w:rFonts w:ascii="ＭＳ 明朝" w:eastAsia="ＭＳ 明朝" w:hAnsi="ＭＳ 明朝" w:cs="ＭＳ Ｐゴシック" w:hint="eastAsia"/>
          <w:color w:val="000000" w:themeColor="text1"/>
          <w:kern w:val="0"/>
          <w:szCs w:val="21"/>
        </w:rPr>
      </w:pPr>
    </w:p>
    <w:p w14:paraId="649A2C0E" w14:textId="77777777" w:rsidR="00DE69D5" w:rsidRPr="00DE69D5" w:rsidRDefault="00DE69D5" w:rsidP="000A0D4C">
      <w:pPr>
        <w:widowControl/>
        <w:jc w:val="left"/>
        <w:rPr>
          <w:rFonts w:ascii="Hiragino Kaku Gothic ProN" w:eastAsia="ＭＳ Ｐゴシック" w:hAnsi="Hiragino Kaku Gothic ProN" w:cs="ＭＳ Ｐゴシック" w:hint="eastAsia"/>
          <w:color w:val="47413D"/>
          <w:kern w:val="0"/>
          <w:szCs w:val="21"/>
        </w:rPr>
      </w:pPr>
    </w:p>
    <w:p w14:paraId="3772C8CF" w14:textId="77777777" w:rsidR="000A0D4C" w:rsidRPr="00E367C6" w:rsidRDefault="000A0D4C" w:rsidP="000A0D4C">
      <w:pPr>
        <w:widowControl/>
        <w:spacing w:after="240"/>
        <w:ind w:firstLine="1980"/>
        <w:jc w:val="left"/>
        <w:rPr>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br/>
        <w:t>本契約締結の証として、本書２通を作成し、甲乙それぞれ各１通を保管する。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E367C6">
        <w:rPr>
          <w:rFonts w:ascii="ＭＳ 明朝" w:eastAsia="ＭＳ 明朝" w:hAnsi="ＭＳ 明朝" w:cs="ＭＳ Ｐゴシック" w:hint="eastAsia"/>
          <w:color w:val="000000" w:themeColor="text1"/>
          <w:kern w:val="0"/>
          <w:szCs w:val="21"/>
          <w:lang w:eastAsia="zh-CN"/>
        </w:rPr>
        <w:t>平成○○年○○月○○日</w:t>
      </w:r>
    </w:p>
    <w:p w14:paraId="498E79B3" w14:textId="77777777" w:rsidR="000A0D4C" w:rsidRPr="00E367C6" w:rsidRDefault="000A0D4C" w:rsidP="000A0D4C">
      <w:pPr>
        <w:widowControl/>
        <w:ind w:firstLine="198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 xml:space="preserve">甲　住所　</w:t>
      </w:r>
    </w:p>
    <w:p w14:paraId="79DFB352" w14:textId="77777777" w:rsidR="000A0D4C" w:rsidRPr="00E367C6" w:rsidRDefault="000A0D4C" w:rsidP="000A0D4C">
      <w:pPr>
        <w:widowControl/>
        <w:ind w:firstLine="26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w:t>
      </w:r>
    </w:p>
    <w:p w14:paraId="15EF5531"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w:t>
      </w:r>
    </w:p>
    <w:p w14:paraId="19A3EAC8" w14:textId="77777777" w:rsidR="000A0D4C" w:rsidRPr="00E367C6" w:rsidRDefault="000A0D4C" w:rsidP="000A0D4C">
      <w:pPr>
        <w:widowControl/>
        <w:ind w:firstLine="48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r w:rsidRPr="00E367C6">
        <w:rPr>
          <w:rFonts w:ascii="Hiragino Kaku Gothic ProN" w:eastAsia="ＭＳ Ｐゴシック" w:hAnsi="Hiragino Kaku Gothic ProN" w:cs="ＭＳ Ｐゴシック"/>
          <w:color w:val="000000" w:themeColor="text1"/>
          <w:kern w:val="0"/>
          <w:szCs w:val="21"/>
        </w:rPr>
        <w:br/>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 xml:space="preserve">乙　住所　</w:t>
      </w:r>
    </w:p>
    <w:p w14:paraId="4072B40D"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　　　　　　　　　　　　　　　　　　　　　　　</w:t>
      </w:r>
    </w:p>
    <w:p w14:paraId="0B7235CF"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p>
    <w:p w14:paraId="37870CEF" w14:textId="77777777" w:rsidR="003A2AA6" w:rsidRPr="00EC07A3" w:rsidRDefault="003A2AA6">
      <w:pPr>
        <w:rPr>
          <w:szCs w:val="21"/>
        </w:rPr>
      </w:pPr>
    </w:p>
    <w:sectPr w:rsidR="003A2AA6" w:rsidRPr="00EC07A3" w:rsidSect="00D80E34">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7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N">
    <w:altName w:val="HGPｺﾞｼｯｸE"/>
    <w:panose1 w:val="020B0604020202020204"/>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05006"/>
    <w:multiLevelType w:val="hybridMultilevel"/>
    <w:tmpl w:val="2F5668D8"/>
    <w:lvl w:ilvl="0" w:tplc="4D18FC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69757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gi Moriyama">
    <w15:presenceInfo w15:providerId="AD" w15:userId="S::nagi.moriyama@mntsq.com::06d69fe7-4a5e-49a6-b898-ba0135f46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trackRevisions/>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4C"/>
    <w:rsid w:val="000401C9"/>
    <w:rsid w:val="000A0D4C"/>
    <w:rsid w:val="000A0EF3"/>
    <w:rsid w:val="00101992"/>
    <w:rsid w:val="00147224"/>
    <w:rsid w:val="00180A51"/>
    <w:rsid w:val="001C3E68"/>
    <w:rsid w:val="002C7813"/>
    <w:rsid w:val="00343E12"/>
    <w:rsid w:val="00361D03"/>
    <w:rsid w:val="003A2AA6"/>
    <w:rsid w:val="003C4CE7"/>
    <w:rsid w:val="003D1498"/>
    <w:rsid w:val="0041496D"/>
    <w:rsid w:val="00511235"/>
    <w:rsid w:val="005473B6"/>
    <w:rsid w:val="005E654C"/>
    <w:rsid w:val="00623FF5"/>
    <w:rsid w:val="00674F19"/>
    <w:rsid w:val="006E2191"/>
    <w:rsid w:val="00747412"/>
    <w:rsid w:val="00784379"/>
    <w:rsid w:val="007A55A3"/>
    <w:rsid w:val="009148F5"/>
    <w:rsid w:val="00A842AB"/>
    <w:rsid w:val="00A9493C"/>
    <w:rsid w:val="00B46FAE"/>
    <w:rsid w:val="00C83F63"/>
    <w:rsid w:val="00D02DF9"/>
    <w:rsid w:val="00D80E34"/>
    <w:rsid w:val="00DE0AD9"/>
    <w:rsid w:val="00DE69D5"/>
    <w:rsid w:val="00E367C6"/>
    <w:rsid w:val="00E505E2"/>
    <w:rsid w:val="00EC07A3"/>
    <w:rsid w:val="00F30F5E"/>
    <w:rsid w:val="00F54C70"/>
    <w:rsid w:val="00FC0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12C818"/>
  <w15:chartTrackingRefBased/>
  <w15:docId w15:val="{9B5B8B62-892B-4144-B6D9-D6DC9B70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69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F5E"/>
    <w:pPr>
      <w:ind w:leftChars="400" w:left="840"/>
    </w:pPr>
  </w:style>
  <w:style w:type="paragraph" w:styleId="a4">
    <w:name w:val="Revision"/>
    <w:hidden/>
    <w:uiPriority w:val="99"/>
    <w:semiHidden/>
    <w:rsid w:val="00DE6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4FA169E-278B-AF4E-8B24-4E0791346532}">
  <we:reference id="81fbac87-7a73-4bff-a71c-282c31c50868" version="0.0.0.1"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5A4608-0BC9-E943-B4AA-E0B83BBC3157}">
  <we:reference id="83c757f8-1ec7-43bc-89f9-19f0cd765c5b" version="1.0.0.5"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DED86C8-B392-BC48-B24C-AD7F04A54B28}">
  <we:reference id="92fa63f9-67f4-4837-b6d8-ae9de7f338f8" version="1.0.0.5"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TotalTime>
  <Pages>102</Pages>
  <Words>15155</Words>
  <Characters>86384</Characters>
  <Application>Microsoft Office Word</Application>
  <DocSecurity>0</DocSecurity>
  <Lines>719</Lines>
  <Paragraphs>202</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101337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pksha14</dc:creator>
  <cp:keywords/>
  <dc:description/>
  <cp:lastModifiedBy>Nagi Moriyama</cp:lastModifiedBy>
  <cp:revision>10</cp:revision>
  <cp:lastPrinted>2024-08-08T08:53:00Z</cp:lastPrinted>
  <dcterms:created xsi:type="dcterms:W3CDTF">2019-11-21T09:39:00Z</dcterms:created>
  <dcterms:modified xsi:type="dcterms:W3CDTF">2024-10-10T00:35:00Z</dcterms:modified>
  <cp:category/>
</cp:coreProperties>
</file>